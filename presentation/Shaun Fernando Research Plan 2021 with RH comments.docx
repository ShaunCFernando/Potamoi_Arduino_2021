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6AF6AD" w14:textId="77777777" w:rsidR="000C59A4" w:rsidRDefault="004A1F13" w:rsidP="000C59A4">
      <w:r>
        <w:t>Shaun</w:t>
      </w:r>
      <w:r w:rsidR="003162B3">
        <w:t xml:space="preserve"> Fernando</w:t>
      </w:r>
      <w:r w:rsidR="003162B3">
        <w:tab/>
      </w:r>
      <w:r w:rsidR="003162B3">
        <w:tab/>
      </w:r>
      <w:r w:rsidR="003162B3">
        <w:tab/>
      </w:r>
      <w:r w:rsidR="003162B3">
        <w:tab/>
      </w:r>
      <w:r w:rsidR="003162B3">
        <w:tab/>
      </w:r>
      <w:r w:rsidR="003162B3">
        <w:tab/>
      </w:r>
      <w:r w:rsidR="004F1DD4">
        <w:t xml:space="preserve">                                              </w:t>
      </w:r>
      <w:r w:rsidR="003162B3">
        <w:t xml:space="preserve">Research Plan           </w:t>
      </w:r>
      <w:r w:rsidR="000814FB">
        <w:t>Cyber</w:t>
      </w:r>
      <w:r w:rsidR="003162B3">
        <w:t xml:space="preserve"> School </w:t>
      </w:r>
      <w:r w:rsidR="003162B3">
        <w:tab/>
      </w:r>
      <w:r w:rsidR="003162B3">
        <w:tab/>
      </w:r>
      <w:r w:rsidR="003162B3">
        <w:tab/>
      </w:r>
      <w:r w:rsidR="003162B3">
        <w:tab/>
      </w:r>
      <w:r w:rsidR="003162B3">
        <w:tab/>
      </w:r>
      <w:r w:rsidR="003162B3">
        <w:tab/>
      </w:r>
      <w:r w:rsidR="003162B3">
        <w:tab/>
      </w:r>
      <w:r w:rsidR="003162B3">
        <w:tab/>
      </w:r>
      <w:r w:rsidR="003162B3">
        <w:tab/>
        <w:t xml:space="preserve">         </w:t>
      </w:r>
      <w:r w:rsidR="00405B2D">
        <w:t xml:space="preserve">        </w:t>
      </w:r>
      <w:r w:rsidR="000814FB">
        <w:t>2020-21</w:t>
      </w:r>
    </w:p>
    <w:p w14:paraId="4CCD9F8A" w14:textId="77777777" w:rsidR="00AB66AA" w:rsidRDefault="00AB66AA" w:rsidP="00AB66AA">
      <w:pPr>
        <w:jc w:val="center"/>
        <w:rPr>
          <w:rFonts w:ascii="Helvetica" w:hAnsi="Helvetica" w:cs="Helvetica"/>
          <w:b/>
          <w:bCs/>
          <w:sz w:val="32"/>
          <w:szCs w:val="32"/>
        </w:rPr>
      </w:pPr>
    </w:p>
    <w:p w14:paraId="0C1404BF" w14:textId="7F251618" w:rsidR="00AB66AA" w:rsidRPr="00AB66AA" w:rsidRDefault="00AB66AA" w:rsidP="00AB66AA">
      <w:pPr>
        <w:jc w:val="center"/>
        <w:rPr>
          <w:rFonts w:ascii="Helvetica" w:hAnsi="Helvetica" w:cs="Helvetica"/>
          <w:sz w:val="32"/>
          <w:szCs w:val="32"/>
        </w:rPr>
      </w:pPr>
      <w:r w:rsidRPr="00AB66AA">
        <w:rPr>
          <w:rFonts w:ascii="Helvetica" w:hAnsi="Helvetica" w:cs="Helvetica"/>
          <w:b/>
          <w:bCs/>
          <w:sz w:val="32"/>
          <w:szCs w:val="32"/>
        </w:rPr>
        <w:t>ACOWA</w:t>
      </w:r>
      <w:r w:rsidRPr="00AB66AA">
        <w:rPr>
          <w:rFonts w:ascii="Helvetica" w:hAnsi="Helvetica" w:cs="Helvetica"/>
          <w:sz w:val="32"/>
          <w:szCs w:val="32"/>
        </w:rPr>
        <w:t xml:space="preserve">: </w:t>
      </w:r>
      <w:r w:rsidRPr="00AB66AA">
        <w:rPr>
          <w:rFonts w:ascii="Helvetica" w:hAnsi="Helvetica" w:cs="Helvetica"/>
          <w:b/>
          <w:bCs/>
          <w:sz w:val="32"/>
          <w:szCs w:val="32"/>
        </w:rPr>
        <w:t>A</w:t>
      </w:r>
      <w:r w:rsidRPr="00AB66AA">
        <w:rPr>
          <w:rFonts w:ascii="Helvetica" w:hAnsi="Helvetica" w:cs="Helvetica"/>
          <w:sz w:val="32"/>
          <w:szCs w:val="32"/>
        </w:rPr>
        <w:t xml:space="preserve">pp-driven </w:t>
      </w:r>
      <w:r w:rsidRPr="00AB66AA">
        <w:rPr>
          <w:rFonts w:ascii="Helvetica" w:hAnsi="Helvetica" w:cs="Helvetica"/>
          <w:b/>
          <w:bCs/>
          <w:sz w:val="32"/>
          <w:szCs w:val="32"/>
        </w:rPr>
        <w:t>C</w:t>
      </w:r>
      <w:r w:rsidRPr="00AB66AA">
        <w:rPr>
          <w:rFonts w:ascii="Helvetica" w:hAnsi="Helvetica" w:cs="Helvetica"/>
          <w:sz w:val="32"/>
          <w:szCs w:val="32"/>
        </w:rPr>
        <w:t xml:space="preserve">omponent-based device for </w:t>
      </w:r>
      <w:r w:rsidRPr="00AB66AA">
        <w:rPr>
          <w:rFonts w:ascii="Helvetica" w:hAnsi="Helvetica" w:cs="Helvetica"/>
          <w:b/>
          <w:bCs/>
          <w:sz w:val="32"/>
          <w:szCs w:val="32"/>
        </w:rPr>
        <w:t>O</w:t>
      </w:r>
      <w:r w:rsidRPr="00AB66AA">
        <w:rPr>
          <w:rFonts w:ascii="Helvetica" w:hAnsi="Helvetica" w:cs="Helvetica"/>
          <w:sz w:val="32"/>
          <w:szCs w:val="32"/>
        </w:rPr>
        <w:t xml:space="preserve">ptimizing </w:t>
      </w:r>
      <w:r w:rsidRPr="00AB66AA">
        <w:rPr>
          <w:rFonts w:ascii="Helvetica" w:hAnsi="Helvetica" w:cs="Helvetica"/>
          <w:b/>
          <w:bCs/>
          <w:sz w:val="32"/>
          <w:szCs w:val="32"/>
        </w:rPr>
        <w:t>W</w:t>
      </w:r>
      <w:r w:rsidRPr="00AB66AA">
        <w:rPr>
          <w:rFonts w:ascii="Helvetica" w:hAnsi="Helvetica" w:cs="Helvetica"/>
          <w:sz w:val="32"/>
          <w:szCs w:val="32"/>
        </w:rPr>
        <w:t xml:space="preserve">ater quality data </w:t>
      </w:r>
      <w:r w:rsidRPr="00AB66AA">
        <w:rPr>
          <w:rFonts w:ascii="Helvetica" w:hAnsi="Helvetica" w:cs="Helvetica"/>
          <w:b/>
          <w:bCs/>
          <w:sz w:val="32"/>
          <w:szCs w:val="32"/>
        </w:rPr>
        <w:t>A</w:t>
      </w:r>
      <w:r w:rsidRPr="00AB66AA">
        <w:rPr>
          <w:rFonts w:ascii="Helvetica" w:hAnsi="Helvetica" w:cs="Helvetica"/>
          <w:sz w:val="32"/>
          <w:szCs w:val="32"/>
        </w:rPr>
        <w:t>ccuracy</w:t>
      </w:r>
    </w:p>
    <w:p w14:paraId="60B32BB0" w14:textId="77777777" w:rsidR="000814FB" w:rsidRDefault="000814FB" w:rsidP="00546E2D">
      <w:pPr>
        <w:shd w:val="clear" w:color="auto" w:fill="FFFFFF"/>
        <w:ind w:firstLine="720"/>
        <w:rPr>
          <w:b/>
          <w:sz w:val="28"/>
          <w:szCs w:val="28"/>
        </w:rPr>
      </w:pPr>
    </w:p>
    <w:p w14:paraId="549FDA33" w14:textId="77777777" w:rsidR="00546E2D" w:rsidRPr="00066B01" w:rsidRDefault="00546E2D" w:rsidP="00546E2D">
      <w:pPr>
        <w:shd w:val="clear" w:color="auto" w:fill="FFFFFF"/>
        <w:ind w:firstLine="720"/>
        <w:rPr>
          <w:b/>
          <w:sz w:val="32"/>
          <w:szCs w:val="32"/>
        </w:rPr>
      </w:pPr>
      <w:r w:rsidRPr="00066B01">
        <w:rPr>
          <w:b/>
          <w:sz w:val="32"/>
          <w:szCs w:val="32"/>
        </w:rPr>
        <w:t>RATIONALE:</w:t>
      </w:r>
    </w:p>
    <w:p w14:paraId="1382B983" w14:textId="77777777" w:rsidR="00751219" w:rsidRPr="001A095E" w:rsidRDefault="00751219" w:rsidP="007512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32"/>
          <w:szCs w:val="32"/>
        </w:rPr>
      </w:pPr>
      <w:r w:rsidRPr="001A095E">
        <w:rPr>
          <w:rFonts w:ascii="Helvetica" w:hAnsi="Helvetica" w:cs="Helvetica"/>
          <w:sz w:val="32"/>
          <w:szCs w:val="32"/>
        </w:rPr>
        <w:t>As the human population rapidly increases, declining water quality has become a global issue. In addition, both citizens and scientists have no convenient or efficient ways of detecting the contents of their water. Most water quality devices are expensive, hard to use, or may not provide accurate data. This issue can occur at a local or at a global level.</w:t>
      </w:r>
    </w:p>
    <w:p w14:paraId="1913880C" w14:textId="77777777" w:rsidR="00751219" w:rsidRDefault="00751219" w:rsidP="007512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5B6EDD8D" w14:textId="77777777" w:rsidR="00712A34" w:rsidRDefault="00712A34" w:rsidP="001B1E9E">
      <w:pPr>
        <w:ind w:firstLine="720"/>
        <w:rPr>
          <w:b/>
          <w:sz w:val="32"/>
          <w:szCs w:val="32"/>
        </w:rPr>
      </w:pPr>
    </w:p>
    <w:p w14:paraId="1D56E358" w14:textId="16051121" w:rsidR="00DC07A6" w:rsidRPr="00066B01" w:rsidRDefault="00DC07A6" w:rsidP="001B1E9E">
      <w:pPr>
        <w:ind w:firstLine="720"/>
        <w:rPr>
          <w:b/>
          <w:sz w:val="32"/>
          <w:szCs w:val="32"/>
        </w:rPr>
      </w:pPr>
      <w:r w:rsidRPr="00066B01">
        <w:rPr>
          <w:b/>
          <w:sz w:val="32"/>
          <w:szCs w:val="32"/>
        </w:rPr>
        <w:t>RESEARCH QUESTION</w:t>
      </w:r>
      <w:r w:rsidR="00405B2D" w:rsidRPr="00066B01">
        <w:rPr>
          <w:b/>
          <w:sz w:val="32"/>
          <w:szCs w:val="32"/>
        </w:rPr>
        <w:t>S</w:t>
      </w:r>
      <w:r w:rsidR="00CD573F" w:rsidRPr="00066B01">
        <w:rPr>
          <w:b/>
          <w:sz w:val="32"/>
          <w:szCs w:val="32"/>
        </w:rPr>
        <w:t>:</w:t>
      </w:r>
    </w:p>
    <w:p w14:paraId="51878831" w14:textId="291429BC" w:rsidR="00303575" w:rsidRDefault="00303575" w:rsidP="00583B87">
      <w:pPr>
        <w:numPr>
          <w:ilvl w:val="0"/>
          <w:numId w:val="3"/>
        </w:numPr>
        <w:rPr>
          <w:ins w:id="0" w:author="Raj Hetti" w:date="2021-01-05T15:31:00Z"/>
          <w:sz w:val="32"/>
          <w:szCs w:val="32"/>
        </w:rPr>
      </w:pPr>
      <w:ins w:id="1" w:author="Raj Hetti" w:date="2021-01-05T15:31:00Z">
        <w:r>
          <w:rPr>
            <w:sz w:val="32"/>
            <w:szCs w:val="32"/>
          </w:rPr>
          <w:t xml:space="preserve">Why water quality testing is not a </w:t>
        </w:r>
      </w:ins>
      <w:ins w:id="2" w:author="Raj Hetti" w:date="2021-01-05T15:32:00Z">
        <w:r>
          <w:rPr>
            <w:sz w:val="32"/>
            <w:szCs w:val="32"/>
          </w:rPr>
          <w:t>completely</w:t>
        </w:r>
      </w:ins>
      <w:ins w:id="3" w:author="Raj Hetti" w:date="2021-01-05T15:31:00Z">
        <w:r>
          <w:rPr>
            <w:sz w:val="32"/>
            <w:szCs w:val="32"/>
          </w:rPr>
          <w:t xml:space="preserve"> unsolved problem?</w:t>
        </w:r>
      </w:ins>
    </w:p>
    <w:p w14:paraId="3CC0DA25" w14:textId="7A0943EA" w:rsidR="00303575" w:rsidRDefault="00303575" w:rsidP="00303575">
      <w:pPr>
        <w:numPr>
          <w:ilvl w:val="1"/>
          <w:numId w:val="3"/>
        </w:numPr>
        <w:rPr>
          <w:ins w:id="4" w:author="Raj Hetti" w:date="2021-01-05T15:32:00Z"/>
          <w:sz w:val="32"/>
          <w:szCs w:val="32"/>
        </w:rPr>
      </w:pPr>
      <w:ins w:id="5" w:author="Raj Hetti" w:date="2021-01-05T15:32:00Z">
        <w:r>
          <w:rPr>
            <w:sz w:val="32"/>
            <w:szCs w:val="32"/>
          </w:rPr>
          <w:t>What is the segment of the population this will this technology help?</w:t>
        </w:r>
      </w:ins>
    </w:p>
    <w:p w14:paraId="507F601E" w14:textId="070E99E4" w:rsidR="00303575" w:rsidRDefault="00303575" w:rsidP="00303575">
      <w:pPr>
        <w:numPr>
          <w:ilvl w:val="1"/>
          <w:numId w:val="3"/>
        </w:numPr>
        <w:rPr>
          <w:ins w:id="6" w:author="Raj Hetti" w:date="2021-01-05T15:42:00Z"/>
          <w:i/>
          <w:iCs/>
          <w:sz w:val="32"/>
          <w:szCs w:val="32"/>
        </w:rPr>
      </w:pPr>
      <w:ins w:id="7" w:author="Raj Hetti" w:date="2021-01-05T15:32:00Z">
        <w:r>
          <w:rPr>
            <w:sz w:val="32"/>
            <w:szCs w:val="32"/>
          </w:rPr>
          <w:t>What are the gaps in the current tec</w:t>
        </w:r>
      </w:ins>
      <w:ins w:id="8" w:author="Raj Hetti" w:date="2021-01-05T15:33:00Z">
        <w:r>
          <w:rPr>
            <w:sz w:val="32"/>
            <w:szCs w:val="32"/>
          </w:rPr>
          <w:t xml:space="preserve">hnologies available in the market? </w:t>
        </w:r>
        <w:r w:rsidRPr="00470D75">
          <w:rPr>
            <w:i/>
            <w:iCs/>
            <w:sz w:val="32"/>
            <w:szCs w:val="32"/>
            <w:rPrChange w:id="9" w:author="Raj Hetti" w:date="2021-01-05T15:42:00Z">
              <w:rPr>
                <w:sz w:val="32"/>
                <w:szCs w:val="32"/>
              </w:rPr>
            </w:rPrChange>
          </w:rPr>
          <w:t xml:space="preserve">(Gap analysis can be added </w:t>
        </w:r>
      </w:ins>
      <w:ins w:id="10" w:author="Raj Hetti" w:date="2021-01-05T15:40:00Z">
        <w:r w:rsidRPr="00470D75">
          <w:rPr>
            <w:i/>
            <w:iCs/>
            <w:sz w:val="32"/>
            <w:szCs w:val="32"/>
            <w:rPrChange w:id="11" w:author="Raj Hetti" w:date="2021-01-05T15:42:00Z">
              <w:rPr>
                <w:sz w:val="32"/>
                <w:szCs w:val="32"/>
              </w:rPr>
            </w:rPrChange>
          </w:rPr>
          <w:t>– see the example at the end of the doc</w:t>
        </w:r>
      </w:ins>
      <w:ins w:id="12" w:author="Raj Hetti" w:date="2021-01-05T15:41:00Z">
        <w:r w:rsidR="00470D75" w:rsidRPr="00470D75">
          <w:rPr>
            <w:i/>
            <w:iCs/>
            <w:sz w:val="32"/>
            <w:szCs w:val="32"/>
            <w:rPrChange w:id="13" w:author="Raj Hetti" w:date="2021-01-05T15:42:00Z">
              <w:rPr>
                <w:sz w:val="32"/>
                <w:szCs w:val="32"/>
              </w:rPr>
            </w:rPrChange>
          </w:rPr>
          <w:t xml:space="preserve"> and the solution should fit a white space</w:t>
        </w:r>
      </w:ins>
      <w:ins w:id="14" w:author="Raj Hetti" w:date="2021-01-05T15:42:00Z">
        <w:r w:rsidR="00470D75" w:rsidRPr="00470D75">
          <w:rPr>
            <w:i/>
            <w:iCs/>
            <w:sz w:val="32"/>
            <w:szCs w:val="32"/>
            <w:rPrChange w:id="15" w:author="Raj Hetti" w:date="2021-01-05T15:42:00Z">
              <w:rPr>
                <w:sz w:val="32"/>
                <w:szCs w:val="32"/>
              </w:rPr>
            </w:rPrChange>
          </w:rPr>
          <w:t xml:space="preserve"> on the map)</w:t>
        </w:r>
      </w:ins>
    </w:p>
    <w:p w14:paraId="56327DDE" w14:textId="0F57C400" w:rsidR="00470D75" w:rsidRPr="00470D75" w:rsidRDefault="00470D75" w:rsidP="00303575">
      <w:pPr>
        <w:numPr>
          <w:ilvl w:val="1"/>
          <w:numId w:val="3"/>
        </w:numPr>
        <w:rPr>
          <w:ins w:id="16" w:author="Raj Hetti" w:date="2021-01-05T15:31:00Z"/>
          <w:i/>
          <w:iCs/>
          <w:sz w:val="32"/>
          <w:szCs w:val="32"/>
          <w:rPrChange w:id="17" w:author="Raj Hetti" w:date="2021-01-05T15:43:00Z">
            <w:rPr>
              <w:ins w:id="18" w:author="Raj Hetti" w:date="2021-01-05T15:31:00Z"/>
              <w:sz w:val="32"/>
              <w:szCs w:val="32"/>
            </w:rPr>
          </w:rPrChange>
        </w:rPr>
        <w:pPrChange w:id="19" w:author="Raj Hetti" w:date="2021-01-05T15:31:00Z">
          <w:pPr>
            <w:numPr>
              <w:numId w:val="3"/>
            </w:numPr>
            <w:tabs>
              <w:tab w:val="num" w:pos="720"/>
            </w:tabs>
            <w:ind w:left="720" w:hanging="360"/>
          </w:pPr>
        </w:pPrChange>
      </w:pPr>
      <w:ins w:id="20" w:author="Raj Hetti" w:date="2021-01-05T15:42:00Z">
        <w:r>
          <w:rPr>
            <w:sz w:val="32"/>
            <w:szCs w:val="32"/>
          </w:rPr>
          <w:t xml:space="preserve">What is the size of the market? </w:t>
        </w:r>
        <w:r w:rsidRPr="00470D75">
          <w:rPr>
            <w:i/>
            <w:iCs/>
            <w:sz w:val="32"/>
            <w:szCs w:val="32"/>
            <w:rPrChange w:id="21" w:author="Raj Hetti" w:date="2021-01-05T15:43:00Z">
              <w:rPr>
                <w:sz w:val="32"/>
                <w:szCs w:val="32"/>
              </w:rPr>
            </w:rPrChange>
          </w:rPr>
          <w:t>(e.g. XX</w:t>
        </w:r>
      </w:ins>
      <w:ins w:id="22" w:author="Raj Hetti" w:date="2021-01-05T15:43:00Z">
        <w:r w:rsidRPr="00470D75">
          <w:rPr>
            <w:i/>
            <w:iCs/>
            <w:sz w:val="32"/>
            <w:szCs w:val="32"/>
            <w:rPrChange w:id="23" w:author="Raj Hetti" w:date="2021-01-05T15:43:00Z">
              <w:rPr>
                <w:sz w:val="32"/>
                <w:szCs w:val="32"/>
              </w:rPr>
            </w:rPrChange>
          </w:rPr>
          <w:t xml:space="preserve"> developing countries with XX population will be able to use this tech)</w:t>
        </w:r>
      </w:ins>
    </w:p>
    <w:p w14:paraId="295C562D" w14:textId="347D99F1" w:rsidR="00F036B7" w:rsidRPr="00066B01" w:rsidRDefault="00405B2D" w:rsidP="00583B87">
      <w:pPr>
        <w:numPr>
          <w:ilvl w:val="0"/>
          <w:numId w:val="3"/>
        </w:numPr>
        <w:rPr>
          <w:sz w:val="32"/>
          <w:szCs w:val="32"/>
        </w:rPr>
      </w:pPr>
      <w:r w:rsidRPr="00066B01">
        <w:rPr>
          <w:sz w:val="32"/>
          <w:szCs w:val="32"/>
        </w:rPr>
        <w:t>How accurate will the data from the water quality results be?</w:t>
      </w:r>
    </w:p>
    <w:p w14:paraId="5662C075" w14:textId="77777777" w:rsidR="00405B2D" w:rsidRPr="00066B01" w:rsidRDefault="00405B2D" w:rsidP="00405B2D">
      <w:pPr>
        <w:numPr>
          <w:ilvl w:val="0"/>
          <w:numId w:val="3"/>
        </w:numPr>
        <w:rPr>
          <w:sz w:val="32"/>
          <w:szCs w:val="32"/>
        </w:rPr>
      </w:pPr>
      <w:r w:rsidRPr="00066B01">
        <w:rPr>
          <w:sz w:val="32"/>
          <w:szCs w:val="32"/>
        </w:rPr>
        <w:lastRenderedPageBreak/>
        <w:t>Is the app user-friendly that is easy to read and use?</w:t>
      </w:r>
    </w:p>
    <w:p w14:paraId="257E269E" w14:textId="77777777" w:rsidR="00DC07A6" w:rsidRDefault="00DC07A6" w:rsidP="0015394F">
      <w:pPr>
        <w:rPr>
          <w:sz w:val="24"/>
        </w:rPr>
      </w:pPr>
    </w:p>
    <w:p w14:paraId="739C3444" w14:textId="77777777" w:rsidR="00DC07A6" w:rsidRPr="00066B01" w:rsidRDefault="00DC07A6" w:rsidP="001B1E9E">
      <w:pPr>
        <w:ind w:firstLine="720"/>
        <w:rPr>
          <w:b/>
          <w:sz w:val="32"/>
          <w:szCs w:val="32"/>
        </w:rPr>
      </w:pPr>
      <w:r w:rsidRPr="00066B01">
        <w:rPr>
          <w:b/>
          <w:sz w:val="32"/>
          <w:szCs w:val="32"/>
        </w:rPr>
        <w:t>HYPOTHESIS</w:t>
      </w:r>
      <w:r w:rsidR="00CD573F" w:rsidRPr="00066B01">
        <w:rPr>
          <w:b/>
          <w:sz w:val="32"/>
          <w:szCs w:val="32"/>
        </w:rPr>
        <w:t>:</w:t>
      </w:r>
    </w:p>
    <w:p w14:paraId="4A8E0FBC" w14:textId="77777777" w:rsidR="00583B87" w:rsidRPr="00066B01" w:rsidRDefault="00A73FAE" w:rsidP="00583B87">
      <w:pPr>
        <w:shd w:val="clear" w:color="auto" w:fill="FFFFFF"/>
        <w:rPr>
          <w:rFonts w:ascii="Calibri" w:hAnsi="Calibri" w:cs="Calibri"/>
          <w:color w:val="222222"/>
          <w:sz w:val="32"/>
          <w:szCs w:val="32"/>
        </w:rPr>
      </w:pPr>
      <w:r w:rsidRPr="00066B01">
        <w:rPr>
          <w:rFonts w:ascii="Calibri" w:hAnsi="Calibri" w:cs="Calibri"/>
          <w:b/>
          <w:color w:val="222222"/>
          <w:sz w:val="32"/>
          <w:szCs w:val="32"/>
        </w:rPr>
        <w:t xml:space="preserve">Null </w:t>
      </w:r>
      <w:r w:rsidR="00546E2D" w:rsidRPr="00066B01">
        <w:rPr>
          <w:rFonts w:ascii="Calibri" w:hAnsi="Calibri" w:cs="Calibri"/>
          <w:b/>
          <w:color w:val="222222"/>
          <w:sz w:val="32"/>
          <w:szCs w:val="32"/>
        </w:rPr>
        <w:t>Hypothesis</w:t>
      </w:r>
      <w:r w:rsidR="00546E2D" w:rsidRPr="00066B01">
        <w:rPr>
          <w:rFonts w:ascii="Calibri" w:hAnsi="Calibri" w:cs="Calibri"/>
          <w:color w:val="222222"/>
          <w:sz w:val="32"/>
          <w:szCs w:val="32"/>
        </w:rPr>
        <w:t>:</w:t>
      </w:r>
      <w:r w:rsidR="00CD573F" w:rsidRPr="00066B01">
        <w:rPr>
          <w:rFonts w:ascii="Calibri" w:hAnsi="Calibri" w:cs="Calibri"/>
          <w:color w:val="222222"/>
          <w:sz w:val="32"/>
          <w:szCs w:val="32"/>
        </w:rPr>
        <w:t xml:space="preserve"> </w:t>
      </w:r>
      <w:r w:rsidR="00405B2D" w:rsidRPr="00066B01">
        <w:rPr>
          <w:rFonts w:ascii="Calibri" w:hAnsi="Calibri" w:cs="Calibri"/>
          <w:color w:val="222222"/>
          <w:sz w:val="32"/>
          <w:szCs w:val="32"/>
        </w:rPr>
        <w:t>The Engineering Device and app are not accurate and cost effective for their purpose of testing water quality.</w:t>
      </w:r>
    </w:p>
    <w:p w14:paraId="46FE8307" w14:textId="77777777" w:rsidR="00405B2D" w:rsidRPr="00066B01" w:rsidRDefault="00A73FAE" w:rsidP="00405B2D">
      <w:pPr>
        <w:shd w:val="clear" w:color="auto" w:fill="FFFFFF"/>
        <w:rPr>
          <w:rFonts w:ascii="Calibri" w:hAnsi="Calibri" w:cs="Calibri"/>
          <w:color w:val="222222"/>
          <w:sz w:val="32"/>
          <w:szCs w:val="32"/>
        </w:rPr>
      </w:pPr>
      <w:r w:rsidRPr="00066B01">
        <w:rPr>
          <w:b/>
          <w:sz w:val="32"/>
          <w:szCs w:val="32"/>
        </w:rPr>
        <w:t xml:space="preserve">Alternate </w:t>
      </w:r>
      <w:r w:rsidR="00546E2D" w:rsidRPr="00066B01">
        <w:rPr>
          <w:b/>
          <w:sz w:val="32"/>
          <w:szCs w:val="32"/>
        </w:rPr>
        <w:t>Hypothesis</w:t>
      </w:r>
      <w:r w:rsidR="00546E2D" w:rsidRPr="00066B01">
        <w:rPr>
          <w:sz w:val="32"/>
          <w:szCs w:val="32"/>
        </w:rPr>
        <w:t>:</w:t>
      </w:r>
      <w:r w:rsidRPr="00066B01">
        <w:rPr>
          <w:sz w:val="32"/>
          <w:szCs w:val="32"/>
        </w:rPr>
        <w:t xml:space="preserve"> </w:t>
      </w:r>
      <w:r w:rsidR="00405B2D" w:rsidRPr="00066B01">
        <w:rPr>
          <w:rFonts w:ascii="Calibri" w:hAnsi="Calibri" w:cs="Calibri"/>
          <w:color w:val="222222"/>
          <w:sz w:val="32"/>
          <w:szCs w:val="32"/>
        </w:rPr>
        <w:t>The Engineering Device and app are accurate and cost effective for their purpose of testing water quality.</w:t>
      </w:r>
    </w:p>
    <w:p w14:paraId="2CF57451" w14:textId="47365DC3" w:rsidR="00751219" w:rsidRDefault="00751219" w:rsidP="0015394F">
      <w:pPr>
        <w:ind w:firstLine="720"/>
        <w:rPr>
          <w:sz w:val="24"/>
        </w:rPr>
      </w:pPr>
    </w:p>
    <w:p w14:paraId="2525A343" w14:textId="77777777" w:rsidR="00712A34" w:rsidRDefault="00712A34" w:rsidP="00712A34">
      <w:pPr>
        <w:rPr>
          <w:sz w:val="24"/>
        </w:rPr>
      </w:pPr>
    </w:p>
    <w:p w14:paraId="5F7C19EC" w14:textId="22DA20B6" w:rsidR="00DC07A6" w:rsidRPr="00712A34" w:rsidRDefault="00CD573F" w:rsidP="00712A34">
      <w:pPr>
        <w:rPr>
          <w:b/>
          <w:sz w:val="32"/>
          <w:szCs w:val="32"/>
        </w:rPr>
      </w:pPr>
      <w:r w:rsidRPr="00066B01">
        <w:rPr>
          <w:b/>
          <w:sz w:val="32"/>
          <w:szCs w:val="32"/>
        </w:rPr>
        <w:t>GOAL:</w:t>
      </w:r>
    </w:p>
    <w:p w14:paraId="36FB4C0D" w14:textId="0484DF54" w:rsidR="00066B01" w:rsidRPr="00712A34" w:rsidRDefault="00A73FAE" w:rsidP="001A0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8"/>
          <w:szCs w:val="28"/>
        </w:rPr>
      </w:pPr>
      <w:r w:rsidRPr="00712A34">
        <w:rPr>
          <w:rFonts w:ascii="Helvetica" w:hAnsi="Helvetica" w:cs="Helvetica"/>
          <w:sz w:val="28"/>
          <w:szCs w:val="28"/>
        </w:rPr>
        <w:t xml:space="preserve">My </w:t>
      </w:r>
      <w:r w:rsidR="00CD573F" w:rsidRPr="00712A34">
        <w:rPr>
          <w:rFonts w:ascii="Helvetica" w:hAnsi="Helvetica" w:cs="Helvetica"/>
          <w:sz w:val="28"/>
          <w:szCs w:val="28"/>
        </w:rPr>
        <w:t>g</w:t>
      </w:r>
      <w:r w:rsidRPr="00712A34">
        <w:rPr>
          <w:rFonts w:ascii="Helvetica" w:hAnsi="Helvetica" w:cs="Helvetica"/>
          <w:sz w:val="28"/>
          <w:szCs w:val="28"/>
        </w:rPr>
        <w:t xml:space="preserve">oal is to </w:t>
      </w:r>
      <w:r w:rsidR="00751219" w:rsidRPr="00712A34">
        <w:rPr>
          <w:rFonts w:ascii="Helvetica" w:hAnsi="Helvetica" w:cs="Helvetica"/>
          <w:sz w:val="28"/>
          <w:szCs w:val="28"/>
        </w:rPr>
        <w:t>engineer a simple, cost effective device to identify accurate</w:t>
      </w:r>
      <w:r w:rsidR="00405B2D" w:rsidRPr="00712A34">
        <w:rPr>
          <w:rFonts w:ascii="Helvetica" w:hAnsi="Helvetica" w:cs="Helvetica"/>
          <w:sz w:val="28"/>
          <w:szCs w:val="28"/>
        </w:rPr>
        <w:t xml:space="preserve"> traits of acceptable</w:t>
      </w:r>
      <w:r w:rsidR="00751219" w:rsidRPr="00712A34">
        <w:rPr>
          <w:rFonts w:ascii="Helvetica" w:hAnsi="Helvetica" w:cs="Helvetica"/>
          <w:sz w:val="28"/>
          <w:szCs w:val="28"/>
        </w:rPr>
        <w:t xml:space="preserve"> water quality </w:t>
      </w:r>
      <w:r w:rsidR="00405B2D" w:rsidRPr="00712A34">
        <w:rPr>
          <w:rFonts w:ascii="Helvetica" w:hAnsi="Helvetica" w:cs="Helvetica"/>
          <w:sz w:val="28"/>
          <w:szCs w:val="28"/>
        </w:rPr>
        <w:t>like water temperature and cleanliness.</w:t>
      </w:r>
    </w:p>
    <w:p w14:paraId="4036078E" w14:textId="77777777" w:rsidR="00712A34" w:rsidRPr="00712A34" w:rsidRDefault="00712A34" w:rsidP="001A0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32"/>
          <w:szCs w:val="32"/>
        </w:rPr>
      </w:pPr>
    </w:p>
    <w:p w14:paraId="63D88576" w14:textId="77777777" w:rsidR="00712A34" w:rsidRPr="001A095E" w:rsidRDefault="00712A34" w:rsidP="001A0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61A155FA" w14:textId="77777777" w:rsidR="00DC07A6" w:rsidRPr="00066B01" w:rsidRDefault="00DC07A6" w:rsidP="001B1E9E">
      <w:pPr>
        <w:ind w:firstLine="720"/>
        <w:rPr>
          <w:b/>
          <w:sz w:val="32"/>
          <w:szCs w:val="32"/>
        </w:rPr>
      </w:pPr>
      <w:r w:rsidRPr="00066B01">
        <w:rPr>
          <w:b/>
          <w:sz w:val="32"/>
          <w:szCs w:val="32"/>
        </w:rPr>
        <w:t>EXPECTED OUTCOMES</w:t>
      </w:r>
      <w:r w:rsidR="00546E2D" w:rsidRPr="00066B01">
        <w:rPr>
          <w:b/>
          <w:sz w:val="32"/>
          <w:szCs w:val="32"/>
        </w:rPr>
        <w:t>:</w:t>
      </w:r>
    </w:p>
    <w:p w14:paraId="056C4E10" w14:textId="77777777" w:rsidR="00F036B7" w:rsidRPr="00712A34" w:rsidRDefault="00405B2D" w:rsidP="00712A34">
      <w:pPr>
        <w:rPr>
          <w:sz w:val="28"/>
          <w:szCs w:val="28"/>
        </w:rPr>
      </w:pPr>
      <w:r w:rsidRPr="00712A34">
        <w:rPr>
          <w:sz w:val="28"/>
          <w:szCs w:val="28"/>
        </w:rPr>
        <w:t>Overall,</w:t>
      </w:r>
      <w:r w:rsidR="00A124AC" w:rsidRPr="00712A34">
        <w:rPr>
          <w:sz w:val="28"/>
          <w:szCs w:val="28"/>
        </w:rPr>
        <w:t xml:space="preserve"> there </w:t>
      </w:r>
      <w:r w:rsidR="00583B87" w:rsidRPr="00712A34">
        <w:rPr>
          <w:sz w:val="28"/>
          <w:szCs w:val="28"/>
        </w:rPr>
        <w:t>should be</w:t>
      </w:r>
      <w:r w:rsidR="00A124AC" w:rsidRPr="00712A34">
        <w:rPr>
          <w:sz w:val="28"/>
          <w:szCs w:val="28"/>
        </w:rPr>
        <w:t xml:space="preserve"> a </w:t>
      </w:r>
      <w:commentRangeStart w:id="24"/>
      <w:r w:rsidR="00A124AC" w:rsidRPr="00712A34">
        <w:rPr>
          <w:sz w:val="28"/>
          <w:szCs w:val="28"/>
        </w:rPr>
        <w:t xml:space="preserve">significant </w:t>
      </w:r>
      <w:r w:rsidR="00751219" w:rsidRPr="00712A34">
        <w:rPr>
          <w:sz w:val="28"/>
          <w:szCs w:val="28"/>
        </w:rPr>
        <w:t xml:space="preserve">difference </w:t>
      </w:r>
      <w:commentRangeEnd w:id="24"/>
      <w:r w:rsidR="00470D75">
        <w:rPr>
          <w:rStyle w:val="CommentReference"/>
          <w:rFonts w:ascii="Times New Roman" w:eastAsia="Times New Roman" w:hAnsi="Times New Roman" w:cs="Times New Roman"/>
        </w:rPr>
        <w:commentReference w:id="24"/>
      </w:r>
      <w:r w:rsidR="00751219" w:rsidRPr="00712A34">
        <w:rPr>
          <w:sz w:val="28"/>
          <w:szCs w:val="28"/>
        </w:rPr>
        <w:t xml:space="preserve">in collected water quality </w:t>
      </w:r>
      <w:r w:rsidRPr="00712A34">
        <w:rPr>
          <w:sz w:val="28"/>
          <w:szCs w:val="28"/>
        </w:rPr>
        <w:t>results.</w:t>
      </w:r>
    </w:p>
    <w:p w14:paraId="26FB610E" w14:textId="77777777" w:rsidR="00DC07A6" w:rsidRDefault="00DC07A6" w:rsidP="0015394F">
      <w:pPr>
        <w:rPr>
          <w:sz w:val="24"/>
        </w:rPr>
      </w:pPr>
    </w:p>
    <w:p w14:paraId="14C71421" w14:textId="77777777" w:rsidR="00DC07A6" w:rsidRPr="00066B01" w:rsidRDefault="00DC07A6" w:rsidP="001B1E9E">
      <w:pPr>
        <w:ind w:firstLine="720"/>
        <w:rPr>
          <w:b/>
          <w:sz w:val="32"/>
          <w:szCs w:val="32"/>
        </w:rPr>
      </w:pPr>
      <w:r w:rsidRPr="00066B01">
        <w:rPr>
          <w:b/>
          <w:sz w:val="32"/>
          <w:szCs w:val="32"/>
        </w:rPr>
        <w:t>P</w:t>
      </w:r>
      <w:r w:rsidR="00546E2D" w:rsidRPr="00066B01">
        <w:rPr>
          <w:b/>
          <w:sz w:val="32"/>
          <w:szCs w:val="32"/>
        </w:rPr>
        <w:t>ROCEDURE:</w:t>
      </w:r>
    </w:p>
    <w:p w14:paraId="1CE6842B" w14:textId="30044085" w:rsidR="00AB66AA" w:rsidRPr="00735403" w:rsidRDefault="00AB66AA" w:rsidP="00AB66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008"/>
        <w:rPr>
          <w:rFonts w:ascii="Helvetica" w:hAnsi="Helvetica" w:cs="Helvetica"/>
          <w:sz w:val="28"/>
          <w:szCs w:val="28"/>
        </w:rPr>
      </w:pPr>
      <w:r>
        <w:rPr>
          <w:rFonts w:ascii="Helvetica" w:hAnsi="Helvetica" w:cs="Helvetica"/>
          <w:sz w:val="28"/>
          <w:szCs w:val="28"/>
        </w:rPr>
        <w:t>ACOWA</w:t>
      </w:r>
      <w:r w:rsidRPr="00735403">
        <w:rPr>
          <w:rFonts w:ascii="Helvetica" w:hAnsi="Helvetica" w:cs="Helvetica"/>
          <w:sz w:val="28"/>
          <w:szCs w:val="28"/>
        </w:rPr>
        <w:t xml:space="preserve"> is </w:t>
      </w:r>
      <w:r>
        <w:rPr>
          <w:rFonts w:ascii="Helvetica" w:hAnsi="Helvetica" w:cs="Helvetica"/>
          <w:sz w:val="28"/>
          <w:szCs w:val="28"/>
        </w:rPr>
        <w:t>designed to be a</w:t>
      </w:r>
      <w:r w:rsidRPr="00735403">
        <w:rPr>
          <w:rFonts w:ascii="Helvetica" w:hAnsi="Helvetica" w:cs="Helvetica"/>
          <w:sz w:val="28"/>
          <w:szCs w:val="28"/>
        </w:rPr>
        <w:t xml:space="preserve"> </w:t>
      </w:r>
      <w:r>
        <w:rPr>
          <w:rFonts w:ascii="Helvetica" w:hAnsi="Helvetica" w:cs="Helvetica"/>
          <w:sz w:val="28"/>
          <w:szCs w:val="28"/>
        </w:rPr>
        <w:t xml:space="preserve">Component-based </w:t>
      </w:r>
      <w:r w:rsidRPr="00735403">
        <w:rPr>
          <w:rFonts w:ascii="Helvetica" w:hAnsi="Helvetica" w:cs="Helvetica"/>
          <w:sz w:val="28"/>
          <w:szCs w:val="28"/>
        </w:rPr>
        <w:t xml:space="preserve">platform </w:t>
      </w:r>
      <w:r>
        <w:rPr>
          <w:rFonts w:ascii="Helvetica" w:hAnsi="Helvetica" w:cs="Helvetica"/>
          <w:sz w:val="28"/>
          <w:szCs w:val="28"/>
        </w:rPr>
        <w:t xml:space="preserve">using </w:t>
      </w:r>
      <w:r w:rsidRPr="00735403">
        <w:rPr>
          <w:rFonts w:ascii="Helvetica" w:hAnsi="Helvetica" w:cs="Helvetica"/>
          <w:sz w:val="28"/>
          <w:szCs w:val="28"/>
        </w:rPr>
        <w:t>Arduino</w:t>
      </w:r>
      <w:r>
        <w:rPr>
          <w:rFonts w:ascii="Helvetica" w:hAnsi="Helvetica" w:cs="Helvetica"/>
          <w:sz w:val="28"/>
          <w:szCs w:val="28"/>
        </w:rPr>
        <w:t xml:space="preserve"> technology</w:t>
      </w:r>
      <w:r w:rsidRPr="00735403">
        <w:rPr>
          <w:rFonts w:ascii="Helvetica" w:hAnsi="Helvetica" w:cs="Helvetica"/>
          <w:sz w:val="28"/>
          <w:szCs w:val="28"/>
        </w:rPr>
        <w:t xml:space="preserve"> to measure water quality readings more accurately.</w:t>
      </w:r>
      <w:r>
        <w:rPr>
          <w:rFonts w:ascii="Helvetica" w:hAnsi="Helvetica" w:cs="Helvetica"/>
          <w:sz w:val="28"/>
          <w:szCs w:val="28"/>
        </w:rPr>
        <w:t xml:space="preserve"> The device is connected to an app which interprets and display data to the user.</w:t>
      </w:r>
      <w:r w:rsidRPr="00735403">
        <w:rPr>
          <w:rFonts w:ascii="Helvetica" w:hAnsi="Helvetica" w:cs="Helvetica"/>
          <w:sz w:val="28"/>
          <w:szCs w:val="28"/>
        </w:rPr>
        <w:t xml:space="preserve"> </w:t>
      </w:r>
    </w:p>
    <w:p w14:paraId="5269199F" w14:textId="17F9058E" w:rsidR="00AB66AA" w:rsidRPr="00735403" w:rsidRDefault="00AB66AA" w:rsidP="00AB66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008"/>
        <w:rPr>
          <w:rFonts w:ascii="Helvetica" w:hAnsi="Helvetica" w:cs="Helvetica"/>
          <w:sz w:val="28"/>
          <w:szCs w:val="28"/>
        </w:rPr>
      </w:pPr>
      <w:r w:rsidRPr="00735403">
        <w:rPr>
          <w:rFonts w:ascii="Helvetica" w:hAnsi="Helvetica" w:cs="Helvetica"/>
          <w:sz w:val="28"/>
          <w:szCs w:val="28"/>
        </w:rPr>
        <w:t xml:space="preserve">The Arduino component comprises of a variety of sensors to identify multiple points of testing, such as pH levels, temperature, and </w:t>
      </w:r>
      <w:r>
        <w:rPr>
          <w:rFonts w:ascii="Helvetica" w:hAnsi="Helvetica" w:cs="Helvetica"/>
          <w:sz w:val="28"/>
          <w:szCs w:val="28"/>
        </w:rPr>
        <w:t>total dissolved solid</w:t>
      </w:r>
      <w:r w:rsidRPr="00735403">
        <w:rPr>
          <w:rFonts w:ascii="Helvetica" w:hAnsi="Helvetica" w:cs="Helvetica"/>
          <w:sz w:val="28"/>
          <w:szCs w:val="28"/>
        </w:rPr>
        <w:t xml:space="preserve"> levels</w:t>
      </w:r>
      <w:r w:rsidR="009C6634">
        <w:rPr>
          <w:rFonts w:ascii="Helvetica" w:hAnsi="Helvetica" w:cs="Helvetica"/>
          <w:sz w:val="28"/>
          <w:szCs w:val="28"/>
        </w:rPr>
        <w:t xml:space="preserve">. </w:t>
      </w:r>
      <w:r w:rsidRPr="00735403">
        <w:rPr>
          <w:rFonts w:ascii="Helvetica" w:hAnsi="Helvetica" w:cs="Helvetica"/>
          <w:sz w:val="28"/>
          <w:szCs w:val="28"/>
        </w:rPr>
        <w:t>In addition, a GPS sensor is used to track the locations of the test sites. (</w:t>
      </w:r>
      <w:r w:rsidRPr="0011036C">
        <w:rPr>
          <w:rFonts w:ascii="Helvetica" w:hAnsi="Helvetica" w:cs="Helvetica"/>
          <w:sz w:val="28"/>
          <w:szCs w:val="28"/>
        </w:rPr>
        <w:t>Component based tier to Collect Data, Store and Transmit</w:t>
      </w:r>
      <w:r w:rsidRPr="00735403">
        <w:rPr>
          <w:rFonts w:ascii="Helvetica" w:hAnsi="Helvetica" w:cs="Helvetica"/>
          <w:sz w:val="28"/>
          <w:szCs w:val="28"/>
        </w:rPr>
        <w:t>)</w:t>
      </w:r>
    </w:p>
    <w:p w14:paraId="2508C4DA" w14:textId="77777777" w:rsidR="00AB66AA" w:rsidRPr="00171D3B" w:rsidRDefault="00AB66AA" w:rsidP="00AB66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008"/>
        <w:rPr>
          <w:rFonts w:ascii="Helvetica" w:hAnsi="Helvetica" w:cs="Helvetica"/>
          <w:sz w:val="28"/>
          <w:szCs w:val="28"/>
        </w:rPr>
      </w:pPr>
      <w:r>
        <w:rPr>
          <w:rFonts w:ascii="Helvetica" w:hAnsi="Helvetica" w:cs="Helvetica"/>
          <w:sz w:val="28"/>
          <w:szCs w:val="28"/>
        </w:rPr>
        <w:lastRenderedPageBreak/>
        <w:t>The</w:t>
      </w:r>
      <w:r w:rsidRPr="00735403">
        <w:rPr>
          <w:rFonts w:ascii="Helvetica" w:hAnsi="Helvetica" w:cs="Helvetica"/>
          <w:sz w:val="28"/>
          <w:szCs w:val="28"/>
        </w:rPr>
        <w:t xml:space="preserve"> device is integrated with a free, user-friendly, cloud-based app, available on the App store to render collected water quality results.</w:t>
      </w:r>
      <w:r>
        <w:rPr>
          <w:rFonts w:ascii="Helvetica" w:hAnsi="Helvetica" w:cs="Helvetica"/>
          <w:sz w:val="28"/>
          <w:szCs w:val="28"/>
        </w:rPr>
        <w:t xml:space="preserve"> </w:t>
      </w:r>
      <w:r w:rsidRPr="00735403">
        <w:rPr>
          <w:rFonts w:ascii="Helvetica" w:hAnsi="Helvetica" w:cs="Helvetica"/>
          <w:sz w:val="28"/>
          <w:szCs w:val="28"/>
        </w:rPr>
        <w:t xml:space="preserve">(The Presentation </w:t>
      </w:r>
      <w:r>
        <w:rPr>
          <w:rFonts w:ascii="Helvetica" w:hAnsi="Helvetica" w:cs="Helvetica"/>
          <w:sz w:val="28"/>
          <w:szCs w:val="28"/>
        </w:rPr>
        <w:t>Tier</w:t>
      </w:r>
      <w:r w:rsidRPr="00735403">
        <w:rPr>
          <w:rFonts w:ascii="Helvetica" w:hAnsi="Helvetica" w:cs="Helvetica"/>
          <w:sz w:val="28"/>
          <w:szCs w:val="28"/>
        </w:rPr>
        <w:t>)</w:t>
      </w:r>
    </w:p>
    <w:p w14:paraId="6D45CD16" w14:textId="5E88363D" w:rsidR="00F036B7" w:rsidRPr="00066B01" w:rsidRDefault="00AB66AA" w:rsidP="00751219">
      <w:pPr>
        <w:rPr>
          <w:sz w:val="32"/>
          <w:szCs w:val="32"/>
        </w:rPr>
      </w:pPr>
      <w:r>
        <w:rPr>
          <w:noProof/>
          <w:sz w:val="32"/>
          <w:szCs w:val="32"/>
        </w:rPr>
        <w:drawing>
          <wp:inline distT="0" distB="0" distL="0" distR="0" wp14:anchorId="2A959867" wp14:editId="403713B0">
            <wp:extent cx="6558255" cy="31172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6573102" cy="3124330"/>
                    </a:xfrm>
                    <a:prstGeom prst="rect">
                      <a:avLst/>
                    </a:prstGeom>
                  </pic:spPr>
                </pic:pic>
              </a:graphicData>
            </a:graphic>
          </wp:inline>
        </w:drawing>
      </w:r>
    </w:p>
    <w:p w14:paraId="29D9A461" w14:textId="68D8668A" w:rsidR="00633A08" w:rsidRDefault="00633A08" w:rsidP="002379A6">
      <w:pPr>
        <w:ind w:left="720"/>
        <w:rPr>
          <w:b/>
          <w:sz w:val="28"/>
          <w:szCs w:val="28"/>
        </w:rPr>
      </w:pPr>
    </w:p>
    <w:p w14:paraId="1D83D98F" w14:textId="77777777" w:rsidR="00DC07A6" w:rsidRPr="00066B01" w:rsidRDefault="00546E2D" w:rsidP="002379A6">
      <w:pPr>
        <w:ind w:left="720"/>
        <w:rPr>
          <w:b/>
          <w:sz w:val="32"/>
          <w:szCs w:val="32"/>
        </w:rPr>
      </w:pPr>
      <w:commentRangeStart w:id="25"/>
      <w:r w:rsidRPr="00066B01">
        <w:rPr>
          <w:b/>
          <w:sz w:val="32"/>
          <w:szCs w:val="32"/>
        </w:rPr>
        <w:t>RISK AND SAFETY</w:t>
      </w:r>
      <w:commentRangeEnd w:id="25"/>
      <w:r w:rsidR="004132DD">
        <w:rPr>
          <w:rStyle w:val="CommentReference"/>
          <w:rFonts w:ascii="Times New Roman" w:eastAsia="Times New Roman" w:hAnsi="Times New Roman" w:cs="Times New Roman"/>
        </w:rPr>
        <w:commentReference w:id="25"/>
      </w:r>
      <w:r w:rsidRPr="00066B01">
        <w:rPr>
          <w:b/>
          <w:sz w:val="32"/>
          <w:szCs w:val="32"/>
        </w:rPr>
        <w:t>:</w:t>
      </w:r>
    </w:p>
    <w:p w14:paraId="663DFEE4" w14:textId="77777777" w:rsidR="00751219" w:rsidRPr="002379A6" w:rsidRDefault="00751219" w:rsidP="002379A6">
      <w:pPr>
        <w:ind w:left="720"/>
        <w:rPr>
          <w:sz w:val="24"/>
          <w:szCs w:val="24"/>
        </w:rPr>
      </w:pPr>
      <w:r>
        <w:rPr>
          <w:b/>
          <w:sz w:val="28"/>
          <w:szCs w:val="28"/>
        </w:rPr>
        <w:t>NA</w:t>
      </w:r>
    </w:p>
    <w:p w14:paraId="736856A7" w14:textId="77777777" w:rsidR="00583B87" w:rsidRDefault="00583B87" w:rsidP="009D654A">
      <w:pPr>
        <w:rPr>
          <w:sz w:val="24"/>
        </w:rPr>
      </w:pPr>
    </w:p>
    <w:p w14:paraId="04D13F1B" w14:textId="77777777" w:rsidR="00751219" w:rsidRDefault="00751219" w:rsidP="009D654A">
      <w:pPr>
        <w:rPr>
          <w:sz w:val="24"/>
        </w:rPr>
      </w:pPr>
    </w:p>
    <w:p w14:paraId="6A6E9ACA" w14:textId="77777777" w:rsidR="00DC07A6" w:rsidRPr="00066B01" w:rsidRDefault="00751219" w:rsidP="00751219">
      <w:pPr>
        <w:rPr>
          <w:b/>
          <w:sz w:val="32"/>
          <w:szCs w:val="32"/>
        </w:rPr>
      </w:pPr>
      <w:r>
        <w:rPr>
          <w:b/>
          <w:sz w:val="28"/>
          <w:szCs w:val="28"/>
        </w:rPr>
        <w:t xml:space="preserve">           </w:t>
      </w:r>
      <w:r w:rsidR="00DC07A6" w:rsidRPr="00066B01">
        <w:rPr>
          <w:b/>
          <w:sz w:val="32"/>
          <w:szCs w:val="32"/>
        </w:rPr>
        <w:t>BIBILIOGRAPHY</w:t>
      </w:r>
      <w:r w:rsidR="00510FE1" w:rsidRPr="00066B01">
        <w:rPr>
          <w:b/>
          <w:sz w:val="32"/>
          <w:szCs w:val="32"/>
        </w:rPr>
        <w:t>:</w:t>
      </w:r>
    </w:p>
    <w:p w14:paraId="30352920" w14:textId="77777777" w:rsidR="00751219" w:rsidRPr="00405B2D" w:rsidRDefault="00751219" w:rsidP="00751219">
      <w:pPr>
        <w:shd w:val="clear" w:color="auto" w:fill="FFFFFF"/>
        <w:spacing w:before="100" w:beforeAutospacing="1" w:after="100" w:afterAutospacing="1" w:line="240" w:lineRule="auto"/>
        <w:textAlignment w:val="baseline"/>
        <w:outlineLvl w:val="0"/>
        <w:rPr>
          <w:rFonts w:ascii="Georgia" w:eastAsia="Times New Roman" w:hAnsi="Georgia" w:cs="Times New Roman"/>
          <w:color w:val="222222"/>
          <w:kern w:val="36"/>
          <w:sz w:val="32"/>
          <w:szCs w:val="32"/>
        </w:rPr>
      </w:pPr>
      <w:r w:rsidRPr="00405B2D">
        <w:rPr>
          <w:rFonts w:ascii="Georgia" w:eastAsia="Times New Roman" w:hAnsi="Georgia" w:cs="Times New Roman"/>
          <w:color w:val="222222"/>
          <w:kern w:val="36"/>
          <w:sz w:val="32"/>
          <w:szCs w:val="32"/>
        </w:rPr>
        <w:t>Water Science Journal</w:t>
      </w:r>
    </w:p>
    <w:p w14:paraId="02778021" w14:textId="77777777" w:rsidR="009D654A" w:rsidRDefault="00A34EFD" w:rsidP="00D33D23">
      <w:pPr>
        <w:rPr>
          <w:sz w:val="28"/>
        </w:rPr>
      </w:pPr>
      <w:hyperlink r:id="rId12" w:history="1">
        <w:r w:rsidR="00751219" w:rsidRPr="000C00D1">
          <w:rPr>
            <w:rStyle w:val="Hyperlink"/>
            <w:sz w:val="28"/>
          </w:rPr>
          <w:t>https://www.tandfonline.com/action/journalInformation?show=aimsScope&amp;journalCode=twas20&amp;gclid=CjwKCAiA57D_BRAZEiwAZcfCxSkOUdM0bIzVzMkQlptqRZmlsSWokx8UbJ03xBkSI68f6aks5rZJ3xoC1DEQAvD_BwE&amp;</w:t>
        </w:r>
      </w:hyperlink>
    </w:p>
    <w:p w14:paraId="3D7B1AC0" w14:textId="77777777" w:rsidR="00405B2D" w:rsidRDefault="00405B2D" w:rsidP="00D33D23">
      <w:pPr>
        <w:rPr>
          <w:sz w:val="28"/>
        </w:rPr>
      </w:pPr>
    </w:p>
    <w:p w14:paraId="36BE0A66" w14:textId="77777777" w:rsidR="00751219" w:rsidRPr="00405B2D" w:rsidRDefault="00751219" w:rsidP="00751219">
      <w:pPr>
        <w:shd w:val="clear" w:color="auto" w:fill="FFFFFF"/>
        <w:spacing w:before="100" w:beforeAutospacing="1" w:after="100" w:afterAutospacing="1" w:line="240" w:lineRule="auto"/>
        <w:textAlignment w:val="baseline"/>
        <w:outlineLvl w:val="0"/>
        <w:rPr>
          <w:rFonts w:ascii="Georgia" w:eastAsia="Times New Roman" w:hAnsi="Georgia" w:cs="Times New Roman"/>
          <w:color w:val="222222"/>
          <w:kern w:val="36"/>
          <w:sz w:val="32"/>
          <w:szCs w:val="32"/>
        </w:rPr>
      </w:pPr>
      <w:r w:rsidRPr="00751219">
        <w:rPr>
          <w:rFonts w:ascii="Georgia" w:eastAsia="Times New Roman" w:hAnsi="Georgia" w:cs="Times New Roman"/>
          <w:color w:val="222222"/>
          <w:kern w:val="36"/>
          <w:sz w:val="32"/>
          <w:szCs w:val="32"/>
        </w:rPr>
        <w:lastRenderedPageBreak/>
        <w:t>Sustainability of Water Quality and Ecology</w:t>
      </w:r>
      <w:r w:rsidRPr="00405B2D">
        <w:rPr>
          <w:rFonts w:ascii="Georgia" w:eastAsia="Times New Roman" w:hAnsi="Georgia" w:cs="Times New Roman"/>
          <w:color w:val="222222"/>
          <w:kern w:val="36"/>
          <w:sz w:val="32"/>
          <w:szCs w:val="32"/>
        </w:rPr>
        <w:t xml:space="preserve"> Journal</w:t>
      </w:r>
    </w:p>
    <w:p w14:paraId="33A1C2F2" w14:textId="77777777" w:rsidR="00751219" w:rsidRPr="00405B2D" w:rsidRDefault="00A34EFD" w:rsidP="00751219">
      <w:pPr>
        <w:shd w:val="clear" w:color="auto" w:fill="FFFFFF"/>
        <w:spacing w:before="100" w:beforeAutospacing="1" w:after="100" w:afterAutospacing="1" w:line="240" w:lineRule="auto"/>
        <w:textAlignment w:val="baseline"/>
        <w:outlineLvl w:val="0"/>
        <w:rPr>
          <w:rFonts w:ascii="Georgia" w:eastAsia="Times New Roman" w:hAnsi="Georgia" w:cs="Times New Roman"/>
          <w:color w:val="222222"/>
          <w:kern w:val="36"/>
          <w:sz w:val="28"/>
          <w:szCs w:val="28"/>
        </w:rPr>
      </w:pPr>
      <w:hyperlink r:id="rId13" w:history="1">
        <w:r w:rsidR="00751219" w:rsidRPr="00405B2D">
          <w:rPr>
            <w:rStyle w:val="Hyperlink"/>
            <w:rFonts w:ascii="Georgia" w:eastAsia="Times New Roman" w:hAnsi="Georgia" w:cs="Times New Roman"/>
            <w:kern w:val="36"/>
            <w:sz w:val="28"/>
            <w:szCs w:val="28"/>
          </w:rPr>
          <w:t>https://www.journals.elsevier.com/sustainability-of-water-quality-and-ecology</w:t>
        </w:r>
      </w:hyperlink>
    </w:p>
    <w:p w14:paraId="5FC09A39" w14:textId="77777777" w:rsidR="00751219" w:rsidRDefault="00751219" w:rsidP="00751219">
      <w:pPr>
        <w:shd w:val="clear" w:color="auto" w:fill="FFFFFF"/>
        <w:spacing w:before="100" w:beforeAutospacing="1" w:after="100" w:afterAutospacing="1" w:line="240" w:lineRule="auto"/>
        <w:textAlignment w:val="baseline"/>
        <w:outlineLvl w:val="0"/>
        <w:rPr>
          <w:rFonts w:ascii="Georgia" w:eastAsia="Times New Roman" w:hAnsi="Georgia" w:cs="Times New Roman"/>
          <w:color w:val="222222"/>
          <w:kern w:val="36"/>
          <w:sz w:val="48"/>
          <w:szCs w:val="48"/>
        </w:rPr>
      </w:pPr>
    </w:p>
    <w:p w14:paraId="7AE97484" w14:textId="77777777" w:rsidR="00751219" w:rsidRPr="00405B2D" w:rsidRDefault="00751219" w:rsidP="00405B2D">
      <w:pPr>
        <w:shd w:val="clear" w:color="auto" w:fill="FFFFFF"/>
        <w:spacing w:before="100" w:beforeAutospacing="1" w:after="100" w:afterAutospacing="1" w:line="240" w:lineRule="auto"/>
        <w:textAlignment w:val="baseline"/>
        <w:outlineLvl w:val="0"/>
        <w:rPr>
          <w:rFonts w:ascii="Georgia" w:eastAsia="Times New Roman" w:hAnsi="Georgia" w:cs="Times New Roman"/>
          <w:color w:val="222222"/>
          <w:kern w:val="36"/>
          <w:sz w:val="32"/>
          <w:szCs w:val="32"/>
        </w:rPr>
      </w:pPr>
      <w:r w:rsidRPr="00405B2D">
        <w:rPr>
          <w:rFonts w:ascii="Georgia" w:eastAsia="Times New Roman" w:hAnsi="Georgia" w:cs="Times New Roman"/>
          <w:color w:val="222222"/>
          <w:kern w:val="36"/>
          <w:sz w:val="32"/>
          <w:szCs w:val="32"/>
        </w:rPr>
        <w:t>Issue on Water Quality Control and Management</w:t>
      </w:r>
    </w:p>
    <w:p w14:paraId="6927D6CC" w14:textId="77777777" w:rsidR="00751219" w:rsidRPr="00405B2D" w:rsidRDefault="00A34EFD" w:rsidP="00751219">
      <w:pPr>
        <w:shd w:val="clear" w:color="auto" w:fill="FFFFFF"/>
        <w:spacing w:before="100" w:beforeAutospacing="1" w:after="100" w:afterAutospacing="1" w:line="240" w:lineRule="auto"/>
        <w:textAlignment w:val="baseline"/>
        <w:outlineLvl w:val="0"/>
        <w:rPr>
          <w:rFonts w:ascii="Georgia" w:eastAsia="Times New Roman" w:hAnsi="Georgia" w:cs="Times New Roman"/>
          <w:color w:val="222222"/>
          <w:kern w:val="36"/>
          <w:sz w:val="28"/>
          <w:szCs w:val="28"/>
        </w:rPr>
      </w:pPr>
      <w:hyperlink r:id="rId14" w:history="1">
        <w:r w:rsidR="00751219" w:rsidRPr="00405B2D">
          <w:rPr>
            <w:rStyle w:val="Hyperlink"/>
            <w:rFonts w:ascii="Georgia" w:eastAsia="Times New Roman" w:hAnsi="Georgia" w:cs="Times New Roman"/>
            <w:kern w:val="36"/>
            <w:sz w:val="28"/>
            <w:szCs w:val="28"/>
          </w:rPr>
          <w:t>https://www.mdpi.com/journal/water/special_issues/water-quality</w:t>
        </w:r>
      </w:hyperlink>
    </w:p>
    <w:p w14:paraId="38685136" w14:textId="77777777" w:rsidR="00751219" w:rsidRPr="00405B2D" w:rsidRDefault="00751219" w:rsidP="00751219">
      <w:pPr>
        <w:shd w:val="clear" w:color="auto" w:fill="FFFFFF"/>
        <w:spacing w:before="100" w:beforeAutospacing="1" w:after="100" w:afterAutospacing="1" w:line="240" w:lineRule="auto"/>
        <w:textAlignment w:val="baseline"/>
        <w:outlineLvl w:val="0"/>
        <w:rPr>
          <w:rFonts w:ascii="Georgia" w:eastAsia="Times New Roman" w:hAnsi="Georgia" w:cs="Times New Roman"/>
          <w:color w:val="222222"/>
          <w:kern w:val="36"/>
          <w:sz w:val="32"/>
          <w:szCs w:val="32"/>
        </w:rPr>
      </w:pPr>
    </w:p>
    <w:p w14:paraId="15005D2F" w14:textId="77777777" w:rsidR="00751219" w:rsidRPr="00405B2D" w:rsidRDefault="00751219" w:rsidP="00405B2D">
      <w:pPr>
        <w:shd w:val="clear" w:color="auto" w:fill="FFFFFF"/>
        <w:spacing w:before="100" w:beforeAutospacing="1" w:after="100" w:afterAutospacing="1" w:line="240" w:lineRule="auto"/>
        <w:textAlignment w:val="baseline"/>
        <w:outlineLvl w:val="0"/>
        <w:rPr>
          <w:rFonts w:ascii="Georgia" w:eastAsia="Times New Roman" w:hAnsi="Georgia" w:cs="Times New Roman"/>
          <w:color w:val="222222"/>
          <w:kern w:val="36"/>
          <w:sz w:val="32"/>
          <w:szCs w:val="32"/>
        </w:rPr>
      </w:pPr>
      <w:r w:rsidRPr="00405B2D">
        <w:rPr>
          <w:rFonts w:ascii="Georgia" w:eastAsia="Times New Roman" w:hAnsi="Georgia" w:cs="Times New Roman"/>
          <w:color w:val="222222"/>
          <w:kern w:val="36"/>
          <w:sz w:val="32"/>
          <w:szCs w:val="32"/>
        </w:rPr>
        <w:t>Journal of Civil and Environmental Engineering</w:t>
      </w:r>
    </w:p>
    <w:p w14:paraId="08790F99" w14:textId="234D2648" w:rsidR="00751219" w:rsidRDefault="00A34EFD" w:rsidP="006767DB">
      <w:pPr>
        <w:shd w:val="clear" w:color="auto" w:fill="FFFFFF"/>
        <w:spacing w:before="100" w:beforeAutospacing="1" w:after="100" w:afterAutospacing="1" w:line="240" w:lineRule="auto"/>
        <w:textAlignment w:val="baseline"/>
        <w:outlineLvl w:val="0"/>
        <w:rPr>
          <w:rStyle w:val="Hyperlink"/>
          <w:rFonts w:ascii="Georgia" w:eastAsia="Times New Roman" w:hAnsi="Georgia" w:cs="Times New Roman"/>
          <w:kern w:val="36"/>
          <w:sz w:val="28"/>
          <w:szCs w:val="28"/>
        </w:rPr>
      </w:pPr>
      <w:hyperlink r:id="rId15" w:history="1">
        <w:r w:rsidR="00184A9D" w:rsidRPr="00A32C14">
          <w:rPr>
            <w:rStyle w:val="Hyperlink"/>
            <w:rFonts w:ascii="Georgia" w:eastAsia="Times New Roman" w:hAnsi="Georgia" w:cs="Times New Roman"/>
            <w:kern w:val="36"/>
            <w:sz w:val="28"/>
            <w:szCs w:val="28"/>
          </w:rPr>
          <w:t>https://www.hilarispublisher.com/scholarly/water-quality-journals-articles-ppts-list-1815.htm</w:t>
        </w:r>
      </w:hyperlink>
    </w:p>
    <w:p w14:paraId="7F02C483" w14:textId="77777777" w:rsidR="00184A9D" w:rsidRDefault="00184A9D" w:rsidP="00184A9D">
      <w:pPr>
        <w:shd w:val="clear" w:color="auto" w:fill="FFFFFF"/>
        <w:spacing w:before="100" w:beforeAutospacing="1" w:after="100" w:afterAutospacing="1" w:line="240" w:lineRule="auto"/>
        <w:textAlignment w:val="baseline"/>
        <w:outlineLvl w:val="0"/>
        <w:rPr>
          <w:rFonts w:ascii="Georgia" w:eastAsia="Times New Roman" w:hAnsi="Georgia" w:cs="Times New Roman"/>
          <w:color w:val="222222"/>
          <w:kern w:val="36"/>
          <w:sz w:val="32"/>
          <w:szCs w:val="32"/>
        </w:rPr>
      </w:pPr>
    </w:p>
    <w:p w14:paraId="5B11B6F3" w14:textId="2839D498" w:rsidR="00184A9D" w:rsidRPr="00184A9D" w:rsidRDefault="00184A9D" w:rsidP="006767DB">
      <w:pPr>
        <w:shd w:val="clear" w:color="auto" w:fill="FFFFFF"/>
        <w:spacing w:before="100" w:beforeAutospacing="1" w:after="100" w:afterAutospacing="1" w:line="240" w:lineRule="auto"/>
        <w:textAlignment w:val="baseline"/>
        <w:outlineLvl w:val="0"/>
        <w:rPr>
          <w:rFonts w:ascii="Georgia" w:eastAsia="Times New Roman" w:hAnsi="Georgia" w:cs="Times New Roman"/>
          <w:color w:val="222222"/>
          <w:kern w:val="36"/>
          <w:sz w:val="32"/>
          <w:szCs w:val="32"/>
        </w:rPr>
      </w:pPr>
      <w:r w:rsidRPr="00184A9D">
        <w:rPr>
          <w:rFonts w:ascii="Georgia" w:eastAsia="Times New Roman" w:hAnsi="Georgia" w:cs="Times New Roman"/>
          <w:color w:val="222222"/>
          <w:kern w:val="36"/>
          <w:sz w:val="32"/>
          <w:szCs w:val="32"/>
        </w:rPr>
        <w:t>21 Percent of Americans “Very Worried” About Drinking Water Quality</w:t>
      </w:r>
    </w:p>
    <w:p w14:paraId="103E4063" w14:textId="0E623606" w:rsidR="00184A9D" w:rsidRDefault="00A34EFD" w:rsidP="006767DB">
      <w:pPr>
        <w:shd w:val="clear" w:color="auto" w:fill="FFFFFF"/>
        <w:spacing w:before="100" w:beforeAutospacing="1" w:after="100" w:afterAutospacing="1" w:line="240" w:lineRule="auto"/>
        <w:textAlignment w:val="baseline"/>
        <w:outlineLvl w:val="0"/>
        <w:rPr>
          <w:color w:val="0000FF"/>
          <w:sz w:val="28"/>
          <w:szCs w:val="28"/>
          <w:u w:val="single"/>
        </w:rPr>
      </w:pPr>
      <w:hyperlink r:id="rId16" w:history="1">
        <w:r w:rsidR="00184A9D" w:rsidRPr="00A32C14">
          <w:rPr>
            <w:rStyle w:val="Hyperlink"/>
            <w:sz w:val="28"/>
            <w:szCs w:val="28"/>
          </w:rPr>
          <w:t>https://accountablescience.com/poll-21-percent-of-americans-very-worried-about-drinking-water-quality/?utm_source=Google&amp;utm_medium=cpc&amp;gclid=Cj0KCQiA0MD_BRCTARIsADXoopZUpUvgFJxE1ZFoAeJVwPQbUUEEaNUSTeNO69FDGHCqGQLg5Y8-LtkaAuxBEALw_wcB</w:t>
        </w:r>
      </w:hyperlink>
    </w:p>
    <w:p w14:paraId="0A9C6712" w14:textId="77777777" w:rsidR="00184A9D" w:rsidRDefault="00184A9D" w:rsidP="006767DB">
      <w:pPr>
        <w:shd w:val="clear" w:color="auto" w:fill="FFFFFF"/>
        <w:spacing w:before="100" w:beforeAutospacing="1" w:after="100" w:afterAutospacing="1" w:line="240" w:lineRule="auto"/>
        <w:textAlignment w:val="baseline"/>
        <w:outlineLvl w:val="0"/>
        <w:rPr>
          <w:color w:val="0000FF"/>
          <w:sz w:val="28"/>
          <w:szCs w:val="28"/>
          <w:u w:val="single"/>
        </w:rPr>
      </w:pPr>
    </w:p>
    <w:p w14:paraId="43697386" w14:textId="0ECEF0D1" w:rsidR="00184A9D" w:rsidRPr="00184A9D" w:rsidRDefault="00184A9D" w:rsidP="006767DB">
      <w:pPr>
        <w:shd w:val="clear" w:color="auto" w:fill="FFFFFF"/>
        <w:spacing w:before="100" w:beforeAutospacing="1" w:after="100" w:afterAutospacing="1" w:line="240" w:lineRule="auto"/>
        <w:textAlignment w:val="baseline"/>
        <w:outlineLvl w:val="0"/>
        <w:rPr>
          <w:rFonts w:ascii="Georgia" w:eastAsia="Times New Roman" w:hAnsi="Georgia" w:cs="Times New Roman"/>
          <w:color w:val="222222"/>
          <w:kern w:val="36"/>
          <w:sz w:val="32"/>
          <w:szCs w:val="32"/>
        </w:rPr>
      </w:pPr>
      <w:r w:rsidRPr="00184A9D">
        <w:rPr>
          <w:rFonts w:ascii="Georgia" w:eastAsia="Times New Roman" w:hAnsi="Georgia" w:cs="Times New Roman"/>
          <w:color w:val="222222"/>
          <w:kern w:val="36"/>
          <w:sz w:val="32"/>
          <w:szCs w:val="32"/>
        </w:rPr>
        <w:t>Thirst Project</w:t>
      </w:r>
    </w:p>
    <w:p w14:paraId="7B097BE7" w14:textId="4FB37F72" w:rsidR="00184A9D" w:rsidRPr="006767DB" w:rsidRDefault="00184A9D" w:rsidP="006767DB">
      <w:pPr>
        <w:shd w:val="clear" w:color="auto" w:fill="FFFFFF"/>
        <w:spacing w:before="100" w:beforeAutospacing="1" w:after="100" w:afterAutospacing="1" w:line="240" w:lineRule="auto"/>
        <w:textAlignment w:val="baseline"/>
        <w:outlineLvl w:val="0"/>
        <w:rPr>
          <w:color w:val="0000FF"/>
          <w:sz w:val="28"/>
          <w:szCs w:val="28"/>
          <w:u w:val="single"/>
        </w:rPr>
      </w:pPr>
      <w:r w:rsidRPr="00184A9D">
        <w:rPr>
          <w:color w:val="0000FF"/>
          <w:sz w:val="28"/>
          <w:szCs w:val="28"/>
          <w:u w:val="single"/>
        </w:rPr>
        <w:t>https://www.thirstproject.org/water-crisis/?gclid=Cj0KCQiA0MD_BRCTARIsADXoopaAHhFUAkBtiCkCQip-bRPQyvTd-Gah0tSUUHDN1rJNcaY4_mLDWywaAtdDEALw_wcB</w:t>
      </w:r>
    </w:p>
    <w:p w14:paraId="27582871" w14:textId="6AF2AE8B" w:rsidR="00751219" w:rsidRDefault="00751219" w:rsidP="00D33D23">
      <w:pPr>
        <w:rPr>
          <w:ins w:id="26" w:author="Raj Hetti" w:date="2021-01-05T15:41:00Z"/>
          <w:sz w:val="28"/>
        </w:rPr>
      </w:pPr>
    </w:p>
    <w:p w14:paraId="7B1F0021" w14:textId="79D7A783" w:rsidR="00470D75" w:rsidRPr="0004059F" w:rsidRDefault="00470D75" w:rsidP="00D33D23">
      <w:pPr>
        <w:rPr>
          <w:sz w:val="28"/>
        </w:rPr>
      </w:pPr>
      <w:ins w:id="27" w:author="Raj Hetti" w:date="2021-01-05T15:41:00Z">
        <w:r>
          <w:rPr>
            <w:noProof/>
          </w:rPr>
          <w:lastRenderedPageBreak/>
          <w:drawing>
            <wp:inline distT="0" distB="0" distL="0" distR="0" wp14:anchorId="6142527C" wp14:editId="05B7C6B8">
              <wp:extent cx="5943600" cy="4210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210050"/>
                      </a:xfrm>
                      <a:prstGeom prst="rect">
                        <a:avLst/>
                      </a:prstGeom>
                    </pic:spPr>
                  </pic:pic>
                </a:graphicData>
              </a:graphic>
            </wp:inline>
          </w:drawing>
        </w:r>
      </w:ins>
    </w:p>
    <w:sectPr w:rsidR="00470D75" w:rsidRPr="0004059F" w:rsidSect="007E651B">
      <w:footerReference w:type="even" r:id="rId18"/>
      <w:footerReference w:type="default" r:id="rId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4" w:author="Raj Hetti" w:date="2021-01-05T15:44:00Z" w:initials="RH">
    <w:p w14:paraId="17EF32C1" w14:textId="057F759F" w:rsidR="00470D75" w:rsidRDefault="00470D75">
      <w:pPr>
        <w:pStyle w:val="CommentText"/>
      </w:pPr>
      <w:r>
        <w:rPr>
          <w:rStyle w:val="CommentReference"/>
        </w:rPr>
        <w:annotationRef/>
      </w:r>
      <w:r>
        <w:t xml:space="preserve">Should you define statistical significance? </w:t>
      </w:r>
      <w:hyperlink r:id="rId1" w:history="1">
        <w:r w:rsidRPr="00EE22B8">
          <w:rPr>
            <w:rStyle w:val="Hyperlink"/>
          </w:rPr>
          <w:t>https://www.scribbr.com/statistics/p-value/</w:t>
        </w:r>
      </w:hyperlink>
    </w:p>
    <w:p w14:paraId="05D00ADD" w14:textId="193D794F" w:rsidR="00470D75" w:rsidRDefault="00470D75">
      <w:pPr>
        <w:pStyle w:val="CommentText"/>
      </w:pPr>
    </w:p>
    <w:p w14:paraId="666387F1" w14:textId="7AE9754F" w:rsidR="00470D75" w:rsidRDefault="00470D75">
      <w:pPr>
        <w:pStyle w:val="CommentText"/>
      </w:pPr>
      <w:r>
        <w:t xml:space="preserve">What is your control group?  What are you comparing against? </w:t>
      </w:r>
    </w:p>
    <w:p w14:paraId="69463ECC" w14:textId="46E415EA" w:rsidR="00470D75" w:rsidRDefault="00470D75">
      <w:pPr>
        <w:pStyle w:val="CommentText"/>
      </w:pPr>
    </w:p>
    <w:p w14:paraId="37298AE0" w14:textId="356B3684" w:rsidR="00470D75" w:rsidRDefault="00470D75">
      <w:pPr>
        <w:pStyle w:val="CommentText"/>
      </w:pPr>
      <w:r>
        <w:t xml:space="preserve">What specific metrics are being used to measure the quality?  E.g. pH,   </w:t>
      </w:r>
    </w:p>
    <w:p w14:paraId="62FC9B3C" w14:textId="13A7658B" w:rsidR="00470D75" w:rsidRDefault="00470D75">
      <w:pPr>
        <w:pStyle w:val="CommentText"/>
      </w:pPr>
    </w:p>
  </w:comment>
  <w:comment w:id="25" w:author="Raj Hetti" w:date="2021-01-05T15:49:00Z" w:initials="RH">
    <w:p w14:paraId="055AFF47" w14:textId="683DA05F" w:rsidR="004132DD" w:rsidRDefault="004132DD">
      <w:pPr>
        <w:pStyle w:val="CommentText"/>
      </w:pPr>
      <w:r>
        <w:rPr>
          <w:rStyle w:val="CommentReference"/>
        </w:rPr>
        <w:annotationRef/>
      </w:r>
      <w:r>
        <w:t xml:space="preserve">You should state what is outside the scope of the device. Think if someone to rely on this device for water quality and gets sick. Call out those scenarios as risks </w:t>
      </w:r>
      <w:r w:rsidR="00AC116C">
        <w:t xml:space="preserve">so that the read is aware of the limitations.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2FC9B3C" w15:done="0"/>
  <w15:commentEx w15:paraId="055AFF4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F07CD" w16cex:dateUtc="2021-01-05T23:44:00Z"/>
  <w16cex:commentExtensible w16cex:durableId="239F08EC" w16cex:dateUtc="2021-01-05T23: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2FC9B3C" w16cid:durableId="239F07CD"/>
  <w16cid:commentId w16cid:paraId="055AFF47" w16cid:durableId="239F08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3B9159" w14:textId="77777777" w:rsidR="00A34EFD" w:rsidRDefault="00A34EFD" w:rsidP="00AD601D">
      <w:pPr>
        <w:spacing w:after="0" w:line="240" w:lineRule="auto"/>
      </w:pPr>
      <w:r>
        <w:separator/>
      </w:r>
    </w:p>
  </w:endnote>
  <w:endnote w:type="continuationSeparator" w:id="0">
    <w:p w14:paraId="58663435" w14:textId="77777777" w:rsidR="00A34EFD" w:rsidRDefault="00A34EFD" w:rsidP="00AD60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auto"/>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44057572"/>
      <w:docPartObj>
        <w:docPartGallery w:val="Page Numbers (Bottom of Page)"/>
        <w:docPartUnique/>
      </w:docPartObj>
    </w:sdtPr>
    <w:sdtEndPr>
      <w:rPr>
        <w:rStyle w:val="PageNumber"/>
      </w:rPr>
    </w:sdtEndPr>
    <w:sdtContent>
      <w:p w14:paraId="67AA127B" w14:textId="77777777" w:rsidR="00AD601D" w:rsidRDefault="00AD601D" w:rsidP="00813D6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93F6A4" w14:textId="77777777" w:rsidR="00AD601D" w:rsidRDefault="00AD601D" w:rsidP="00AD601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36197913"/>
      <w:docPartObj>
        <w:docPartGallery w:val="Page Numbers (Bottom of Page)"/>
        <w:docPartUnique/>
      </w:docPartObj>
    </w:sdtPr>
    <w:sdtEndPr>
      <w:rPr>
        <w:rStyle w:val="PageNumber"/>
      </w:rPr>
    </w:sdtEndPr>
    <w:sdtContent>
      <w:p w14:paraId="4EDF2563" w14:textId="77777777" w:rsidR="00AD601D" w:rsidRDefault="00AD601D" w:rsidP="00813D6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1AA20F2" w14:textId="77777777" w:rsidR="00AD601D" w:rsidRPr="00AD601D" w:rsidRDefault="00AD601D" w:rsidP="00AD601D">
    <w:pPr>
      <w:pStyle w:val="Footer"/>
      <w:ind w:right="360"/>
      <w:rPr>
        <w:sz w:val="18"/>
        <w:szCs w:val="18"/>
      </w:rPr>
    </w:pPr>
    <w:r w:rsidRPr="00AD601D">
      <w:rPr>
        <w:sz w:val="18"/>
        <w:szCs w:val="18"/>
      </w:rPr>
      <w:t>Shaun Fernando, Research Plan</w:t>
    </w:r>
  </w:p>
  <w:p w14:paraId="56BED6C7" w14:textId="77777777" w:rsidR="00AD601D" w:rsidRPr="00AD601D" w:rsidRDefault="00AD601D" w:rsidP="00AD601D">
    <w:pPr>
      <w:pStyle w:val="Footer"/>
      <w:ind w:right="360"/>
      <w:rPr>
        <w:sz w:val="18"/>
        <w:szCs w:val="18"/>
      </w:rPr>
    </w:pPr>
    <w:r w:rsidRPr="00AD601D">
      <w:rPr>
        <w:sz w:val="18"/>
        <w:szCs w:val="18"/>
      </w:rPr>
      <w:t>2</w:t>
    </w:r>
    <w:r w:rsidR="00751219">
      <w:rPr>
        <w:sz w:val="18"/>
        <w:szCs w:val="18"/>
      </w:rPr>
      <w:t>020-21</w:t>
    </w:r>
    <w:r w:rsidRPr="00AD601D">
      <w:rPr>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B5442B" w14:textId="77777777" w:rsidR="00A34EFD" w:rsidRDefault="00A34EFD" w:rsidP="00AD601D">
      <w:pPr>
        <w:spacing w:after="0" w:line="240" w:lineRule="auto"/>
      </w:pPr>
      <w:r>
        <w:separator/>
      </w:r>
    </w:p>
  </w:footnote>
  <w:footnote w:type="continuationSeparator" w:id="0">
    <w:p w14:paraId="74292FD7" w14:textId="77777777" w:rsidR="00A34EFD" w:rsidRDefault="00A34EFD" w:rsidP="00AD60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D84237"/>
    <w:multiLevelType w:val="hybridMultilevel"/>
    <w:tmpl w:val="EB363524"/>
    <w:lvl w:ilvl="0" w:tplc="03426CCC">
      <w:start w:val="1"/>
      <w:numFmt w:val="bullet"/>
      <w:lvlText w:val="•"/>
      <w:lvlJc w:val="left"/>
      <w:pPr>
        <w:tabs>
          <w:tab w:val="num" w:pos="720"/>
        </w:tabs>
        <w:ind w:left="720" w:hanging="360"/>
      </w:pPr>
      <w:rPr>
        <w:rFonts w:ascii="Arial" w:hAnsi="Arial" w:hint="default"/>
      </w:rPr>
    </w:lvl>
    <w:lvl w:ilvl="1" w:tplc="6B120DE4">
      <w:start w:val="1"/>
      <w:numFmt w:val="bullet"/>
      <w:lvlText w:val="•"/>
      <w:lvlJc w:val="left"/>
      <w:pPr>
        <w:tabs>
          <w:tab w:val="num" w:pos="1440"/>
        </w:tabs>
        <w:ind w:left="1440" w:hanging="360"/>
      </w:pPr>
      <w:rPr>
        <w:rFonts w:ascii="Arial" w:hAnsi="Arial" w:hint="default"/>
      </w:rPr>
    </w:lvl>
    <w:lvl w:ilvl="2" w:tplc="5CE64FDA" w:tentative="1">
      <w:start w:val="1"/>
      <w:numFmt w:val="bullet"/>
      <w:lvlText w:val="•"/>
      <w:lvlJc w:val="left"/>
      <w:pPr>
        <w:tabs>
          <w:tab w:val="num" w:pos="2160"/>
        </w:tabs>
        <w:ind w:left="2160" w:hanging="360"/>
      </w:pPr>
      <w:rPr>
        <w:rFonts w:ascii="Arial" w:hAnsi="Arial" w:hint="default"/>
      </w:rPr>
    </w:lvl>
    <w:lvl w:ilvl="3" w:tplc="BD7A70D4" w:tentative="1">
      <w:start w:val="1"/>
      <w:numFmt w:val="bullet"/>
      <w:lvlText w:val="•"/>
      <w:lvlJc w:val="left"/>
      <w:pPr>
        <w:tabs>
          <w:tab w:val="num" w:pos="2880"/>
        </w:tabs>
        <w:ind w:left="2880" w:hanging="360"/>
      </w:pPr>
      <w:rPr>
        <w:rFonts w:ascii="Arial" w:hAnsi="Arial" w:hint="default"/>
      </w:rPr>
    </w:lvl>
    <w:lvl w:ilvl="4" w:tplc="13D8CC7E" w:tentative="1">
      <w:start w:val="1"/>
      <w:numFmt w:val="bullet"/>
      <w:lvlText w:val="•"/>
      <w:lvlJc w:val="left"/>
      <w:pPr>
        <w:tabs>
          <w:tab w:val="num" w:pos="3600"/>
        </w:tabs>
        <w:ind w:left="3600" w:hanging="360"/>
      </w:pPr>
      <w:rPr>
        <w:rFonts w:ascii="Arial" w:hAnsi="Arial" w:hint="default"/>
      </w:rPr>
    </w:lvl>
    <w:lvl w:ilvl="5" w:tplc="B64E434A" w:tentative="1">
      <w:start w:val="1"/>
      <w:numFmt w:val="bullet"/>
      <w:lvlText w:val="•"/>
      <w:lvlJc w:val="left"/>
      <w:pPr>
        <w:tabs>
          <w:tab w:val="num" w:pos="4320"/>
        </w:tabs>
        <w:ind w:left="4320" w:hanging="360"/>
      </w:pPr>
      <w:rPr>
        <w:rFonts w:ascii="Arial" w:hAnsi="Arial" w:hint="default"/>
      </w:rPr>
    </w:lvl>
    <w:lvl w:ilvl="6" w:tplc="BD76E6C0" w:tentative="1">
      <w:start w:val="1"/>
      <w:numFmt w:val="bullet"/>
      <w:lvlText w:val="•"/>
      <w:lvlJc w:val="left"/>
      <w:pPr>
        <w:tabs>
          <w:tab w:val="num" w:pos="5040"/>
        </w:tabs>
        <w:ind w:left="5040" w:hanging="360"/>
      </w:pPr>
      <w:rPr>
        <w:rFonts w:ascii="Arial" w:hAnsi="Arial" w:hint="default"/>
      </w:rPr>
    </w:lvl>
    <w:lvl w:ilvl="7" w:tplc="FE72F3A4" w:tentative="1">
      <w:start w:val="1"/>
      <w:numFmt w:val="bullet"/>
      <w:lvlText w:val="•"/>
      <w:lvlJc w:val="left"/>
      <w:pPr>
        <w:tabs>
          <w:tab w:val="num" w:pos="5760"/>
        </w:tabs>
        <w:ind w:left="5760" w:hanging="360"/>
      </w:pPr>
      <w:rPr>
        <w:rFonts w:ascii="Arial" w:hAnsi="Arial" w:hint="default"/>
      </w:rPr>
    </w:lvl>
    <w:lvl w:ilvl="8" w:tplc="98FECE9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9592175"/>
    <w:multiLevelType w:val="hybridMultilevel"/>
    <w:tmpl w:val="5DE80D86"/>
    <w:lvl w:ilvl="0" w:tplc="4AD67240">
      <w:start w:val="1"/>
      <w:numFmt w:val="bullet"/>
      <w:lvlText w:val="■"/>
      <w:lvlJc w:val="left"/>
      <w:pPr>
        <w:tabs>
          <w:tab w:val="num" w:pos="720"/>
        </w:tabs>
        <w:ind w:left="720" w:hanging="360"/>
      </w:pPr>
      <w:rPr>
        <w:rFonts w:ascii="Franklin Gothic Book" w:hAnsi="Franklin Gothic Book" w:hint="default"/>
      </w:rPr>
    </w:lvl>
    <w:lvl w:ilvl="1" w:tplc="753ABA5A" w:tentative="1">
      <w:start w:val="1"/>
      <w:numFmt w:val="bullet"/>
      <w:lvlText w:val="■"/>
      <w:lvlJc w:val="left"/>
      <w:pPr>
        <w:tabs>
          <w:tab w:val="num" w:pos="1440"/>
        </w:tabs>
        <w:ind w:left="1440" w:hanging="360"/>
      </w:pPr>
      <w:rPr>
        <w:rFonts w:ascii="Franklin Gothic Book" w:hAnsi="Franklin Gothic Book" w:hint="default"/>
      </w:rPr>
    </w:lvl>
    <w:lvl w:ilvl="2" w:tplc="AEC0AD54" w:tentative="1">
      <w:start w:val="1"/>
      <w:numFmt w:val="bullet"/>
      <w:lvlText w:val="■"/>
      <w:lvlJc w:val="left"/>
      <w:pPr>
        <w:tabs>
          <w:tab w:val="num" w:pos="2160"/>
        </w:tabs>
        <w:ind w:left="2160" w:hanging="360"/>
      </w:pPr>
      <w:rPr>
        <w:rFonts w:ascii="Franklin Gothic Book" w:hAnsi="Franklin Gothic Book" w:hint="default"/>
      </w:rPr>
    </w:lvl>
    <w:lvl w:ilvl="3" w:tplc="FCD04772" w:tentative="1">
      <w:start w:val="1"/>
      <w:numFmt w:val="bullet"/>
      <w:lvlText w:val="■"/>
      <w:lvlJc w:val="left"/>
      <w:pPr>
        <w:tabs>
          <w:tab w:val="num" w:pos="2880"/>
        </w:tabs>
        <w:ind w:left="2880" w:hanging="360"/>
      </w:pPr>
      <w:rPr>
        <w:rFonts w:ascii="Franklin Gothic Book" w:hAnsi="Franklin Gothic Book" w:hint="default"/>
      </w:rPr>
    </w:lvl>
    <w:lvl w:ilvl="4" w:tplc="50C62E9C" w:tentative="1">
      <w:start w:val="1"/>
      <w:numFmt w:val="bullet"/>
      <w:lvlText w:val="■"/>
      <w:lvlJc w:val="left"/>
      <w:pPr>
        <w:tabs>
          <w:tab w:val="num" w:pos="3600"/>
        </w:tabs>
        <w:ind w:left="3600" w:hanging="360"/>
      </w:pPr>
      <w:rPr>
        <w:rFonts w:ascii="Franklin Gothic Book" w:hAnsi="Franklin Gothic Book" w:hint="default"/>
      </w:rPr>
    </w:lvl>
    <w:lvl w:ilvl="5" w:tplc="99B88EFA" w:tentative="1">
      <w:start w:val="1"/>
      <w:numFmt w:val="bullet"/>
      <w:lvlText w:val="■"/>
      <w:lvlJc w:val="left"/>
      <w:pPr>
        <w:tabs>
          <w:tab w:val="num" w:pos="4320"/>
        </w:tabs>
        <w:ind w:left="4320" w:hanging="360"/>
      </w:pPr>
      <w:rPr>
        <w:rFonts w:ascii="Franklin Gothic Book" w:hAnsi="Franklin Gothic Book" w:hint="default"/>
      </w:rPr>
    </w:lvl>
    <w:lvl w:ilvl="6" w:tplc="B0C40570" w:tentative="1">
      <w:start w:val="1"/>
      <w:numFmt w:val="bullet"/>
      <w:lvlText w:val="■"/>
      <w:lvlJc w:val="left"/>
      <w:pPr>
        <w:tabs>
          <w:tab w:val="num" w:pos="5040"/>
        </w:tabs>
        <w:ind w:left="5040" w:hanging="360"/>
      </w:pPr>
      <w:rPr>
        <w:rFonts w:ascii="Franklin Gothic Book" w:hAnsi="Franklin Gothic Book" w:hint="default"/>
      </w:rPr>
    </w:lvl>
    <w:lvl w:ilvl="7" w:tplc="E1E84004" w:tentative="1">
      <w:start w:val="1"/>
      <w:numFmt w:val="bullet"/>
      <w:lvlText w:val="■"/>
      <w:lvlJc w:val="left"/>
      <w:pPr>
        <w:tabs>
          <w:tab w:val="num" w:pos="5760"/>
        </w:tabs>
        <w:ind w:left="5760" w:hanging="360"/>
      </w:pPr>
      <w:rPr>
        <w:rFonts w:ascii="Franklin Gothic Book" w:hAnsi="Franklin Gothic Book" w:hint="default"/>
      </w:rPr>
    </w:lvl>
    <w:lvl w:ilvl="8" w:tplc="45B82118" w:tentative="1">
      <w:start w:val="1"/>
      <w:numFmt w:val="bullet"/>
      <w:lvlText w:val="■"/>
      <w:lvlJc w:val="left"/>
      <w:pPr>
        <w:tabs>
          <w:tab w:val="num" w:pos="6480"/>
        </w:tabs>
        <w:ind w:left="6480" w:hanging="360"/>
      </w:pPr>
      <w:rPr>
        <w:rFonts w:ascii="Franklin Gothic Book" w:hAnsi="Franklin Gothic Book" w:hint="default"/>
      </w:rPr>
    </w:lvl>
  </w:abstractNum>
  <w:abstractNum w:abstractNumId="2" w15:restartNumberingAfterBreak="0">
    <w:nsid w:val="1E351FC2"/>
    <w:multiLevelType w:val="hybridMultilevel"/>
    <w:tmpl w:val="400672E8"/>
    <w:lvl w:ilvl="0" w:tplc="B3601AFC">
      <w:start w:val="1"/>
      <w:numFmt w:val="bullet"/>
      <w:lvlText w:val="■"/>
      <w:lvlJc w:val="left"/>
      <w:pPr>
        <w:tabs>
          <w:tab w:val="num" w:pos="720"/>
        </w:tabs>
        <w:ind w:left="720" w:hanging="360"/>
      </w:pPr>
      <w:rPr>
        <w:rFonts w:ascii="Franklin Gothic Book" w:hAnsi="Franklin Gothic Book" w:hint="default"/>
      </w:rPr>
    </w:lvl>
    <w:lvl w:ilvl="1" w:tplc="799EFF08" w:tentative="1">
      <w:start w:val="1"/>
      <w:numFmt w:val="bullet"/>
      <w:lvlText w:val="■"/>
      <w:lvlJc w:val="left"/>
      <w:pPr>
        <w:tabs>
          <w:tab w:val="num" w:pos="1440"/>
        </w:tabs>
        <w:ind w:left="1440" w:hanging="360"/>
      </w:pPr>
      <w:rPr>
        <w:rFonts w:ascii="Franklin Gothic Book" w:hAnsi="Franklin Gothic Book" w:hint="default"/>
      </w:rPr>
    </w:lvl>
    <w:lvl w:ilvl="2" w:tplc="6F14B0AA" w:tentative="1">
      <w:start w:val="1"/>
      <w:numFmt w:val="bullet"/>
      <w:lvlText w:val="■"/>
      <w:lvlJc w:val="left"/>
      <w:pPr>
        <w:tabs>
          <w:tab w:val="num" w:pos="2160"/>
        </w:tabs>
        <w:ind w:left="2160" w:hanging="360"/>
      </w:pPr>
      <w:rPr>
        <w:rFonts w:ascii="Franklin Gothic Book" w:hAnsi="Franklin Gothic Book" w:hint="default"/>
      </w:rPr>
    </w:lvl>
    <w:lvl w:ilvl="3" w:tplc="D8386B84" w:tentative="1">
      <w:start w:val="1"/>
      <w:numFmt w:val="bullet"/>
      <w:lvlText w:val="■"/>
      <w:lvlJc w:val="left"/>
      <w:pPr>
        <w:tabs>
          <w:tab w:val="num" w:pos="2880"/>
        </w:tabs>
        <w:ind w:left="2880" w:hanging="360"/>
      </w:pPr>
      <w:rPr>
        <w:rFonts w:ascii="Franklin Gothic Book" w:hAnsi="Franklin Gothic Book" w:hint="default"/>
      </w:rPr>
    </w:lvl>
    <w:lvl w:ilvl="4" w:tplc="48C28CC8" w:tentative="1">
      <w:start w:val="1"/>
      <w:numFmt w:val="bullet"/>
      <w:lvlText w:val="■"/>
      <w:lvlJc w:val="left"/>
      <w:pPr>
        <w:tabs>
          <w:tab w:val="num" w:pos="3600"/>
        </w:tabs>
        <w:ind w:left="3600" w:hanging="360"/>
      </w:pPr>
      <w:rPr>
        <w:rFonts w:ascii="Franklin Gothic Book" w:hAnsi="Franklin Gothic Book" w:hint="default"/>
      </w:rPr>
    </w:lvl>
    <w:lvl w:ilvl="5" w:tplc="6382006A" w:tentative="1">
      <w:start w:val="1"/>
      <w:numFmt w:val="bullet"/>
      <w:lvlText w:val="■"/>
      <w:lvlJc w:val="left"/>
      <w:pPr>
        <w:tabs>
          <w:tab w:val="num" w:pos="4320"/>
        </w:tabs>
        <w:ind w:left="4320" w:hanging="360"/>
      </w:pPr>
      <w:rPr>
        <w:rFonts w:ascii="Franklin Gothic Book" w:hAnsi="Franklin Gothic Book" w:hint="default"/>
      </w:rPr>
    </w:lvl>
    <w:lvl w:ilvl="6" w:tplc="57DC0016" w:tentative="1">
      <w:start w:val="1"/>
      <w:numFmt w:val="bullet"/>
      <w:lvlText w:val="■"/>
      <w:lvlJc w:val="left"/>
      <w:pPr>
        <w:tabs>
          <w:tab w:val="num" w:pos="5040"/>
        </w:tabs>
        <w:ind w:left="5040" w:hanging="360"/>
      </w:pPr>
      <w:rPr>
        <w:rFonts w:ascii="Franklin Gothic Book" w:hAnsi="Franklin Gothic Book" w:hint="default"/>
      </w:rPr>
    </w:lvl>
    <w:lvl w:ilvl="7" w:tplc="CC346E74" w:tentative="1">
      <w:start w:val="1"/>
      <w:numFmt w:val="bullet"/>
      <w:lvlText w:val="■"/>
      <w:lvlJc w:val="left"/>
      <w:pPr>
        <w:tabs>
          <w:tab w:val="num" w:pos="5760"/>
        </w:tabs>
        <w:ind w:left="5760" w:hanging="360"/>
      </w:pPr>
      <w:rPr>
        <w:rFonts w:ascii="Franklin Gothic Book" w:hAnsi="Franklin Gothic Book" w:hint="default"/>
      </w:rPr>
    </w:lvl>
    <w:lvl w:ilvl="8" w:tplc="DA163146" w:tentative="1">
      <w:start w:val="1"/>
      <w:numFmt w:val="bullet"/>
      <w:lvlText w:val="■"/>
      <w:lvlJc w:val="left"/>
      <w:pPr>
        <w:tabs>
          <w:tab w:val="num" w:pos="6480"/>
        </w:tabs>
        <w:ind w:left="6480" w:hanging="360"/>
      </w:pPr>
      <w:rPr>
        <w:rFonts w:ascii="Franklin Gothic Book" w:hAnsi="Franklin Gothic Book" w:hint="default"/>
      </w:rPr>
    </w:lvl>
  </w:abstractNum>
  <w:abstractNum w:abstractNumId="3" w15:restartNumberingAfterBreak="0">
    <w:nsid w:val="33730AC5"/>
    <w:multiLevelType w:val="hybridMultilevel"/>
    <w:tmpl w:val="1CC88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E953A3"/>
    <w:multiLevelType w:val="hybridMultilevel"/>
    <w:tmpl w:val="BF2A64BC"/>
    <w:lvl w:ilvl="0" w:tplc="20F25650">
      <w:start w:val="1"/>
      <w:numFmt w:val="bullet"/>
      <w:lvlText w:val="■"/>
      <w:lvlJc w:val="left"/>
      <w:pPr>
        <w:tabs>
          <w:tab w:val="num" w:pos="720"/>
        </w:tabs>
        <w:ind w:left="720" w:hanging="360"/>
      </w:pPr>
      <w:rPr>
        <w:rFonts w:ascii="Franklin Gothic Book" w:hAnsi="Franklin Gothic Book" w:hint="default"/>
      </w:rPr>
    </w:lvl>
    <w:lvl w:ilvl="1" w:tplc="8E7EDB9C" w:tentative="1">
      <w:start w:val="1"/>
      <w:numFmt w:val="bullet"/>
      <w:lvlText w:val="■"/>
      <w:lvlJc w:val="left"/>
      <w:pPr>
        <w:tabs>
          <w:tab w:val="num" w:pos="1440"/>
        </w:tabs>
        <w:ind w:left="1440" w:hanging="360"/>
      </w:pPr>
      <w:rPr>
        <w:rFonts w:ascii="Franklin Gothic Book" w:hAnsi="Franklin Gothic Book" w:hint="default"/>
      </w:rPr>
    </w:lvl>
    <w:lvl w:ilvl="2" w:tplc="81A40254" w:tentative="1">
      <w:start w:val="1"/>
      <w:numFmt w:val="bullet"/>
      <w:lvlText w:val="■"/>
      <w:lvlJc w:val="left"/>
      <w:pPr>
        <w:tabs>
          <w:tab w:val="num" w:pos="2160"/>
        </w:tabs>
        <w:ind w:left="2160" w:hanging="360"/>
      </w:pPr>
      <w:rPr>
        <w:rFonts w:ascii="Franklin Gothic Book" w:hAnsi="Franklin Gothic Book" w:hint="default"/>
      </w:rPr>
    </w:lvl>
    <w:lvl w:ilvl="3" w:tplc="9F5CF4C8" w:tentative="1">
      <w:start w:val="1"/>
      <w:numFmt w:val="bullet"/>
      <w:lvlText w:val="■"/>
      <w:lvlJc w:val="left"/>
      <w:pPr>
        <w:tabs>
          <w:tab w:val="num" w:pos="2880"/>
        </w:tabs>
        <w:ind w:left="2880" w:hanging="360"/>
      </w:pPr>
      <w:rPr>
        <w:rFonts w:ascii="Franklin Gothic Book" w:hAnsi="Franklin Gothic Book" w:hint="default"/>
      </w:rPr>
    </w:lvl>
    <w:lvl w:ilvl="4" w:tplc="29749A5A" w:tentative="1">
      <w:start w:val="1"/>
      <w:numFmt w:val="bullet"/>
      <w:lvlText w:val="■"/>
      <w:lvlJc w:val="left"/>
      <w:pPr>
        <w:tabs>
          <w:tab w:val="num" w:pos="3600"/>
        </w:tabs>
        <w:ind w:left="3600" w:hanging="360"/>
      </w:pPr>
      <w:rPr>
        <w:rFonts w:ascii="Franklin Gothic Book" w:hAnsi="Franklin Gothic Book" w:hint="default"/>
      </w:rPr>
    </w:lvl>
    <w:lvl w:ilvl="5" w:tplc="F8464C22" w:tentative="1">
      <w:start w:val="1"/>
      <w:numFmt w:val="bullet"/>
      <w:lvlText w:val="■"/>
      <w:lvlJc w:val="left"/>
      <w:pPr>
        <w:tabs>
          <w:tab w:val="num" w:pos="4320"/>
        </w:tabs>
        <w:ind w:left="4320" w:hanging="360"/>
      </w:pPr>
      <w:rPr>
        <w:rFonts w:ascii="Franklin Gothic Book" w:hAnsi="Franklin Gothic Book" w:hint="default"/>
      </w:rPr>
    </w:lvl>
    <w:lvl w:ilvl="6" w:tplc="3DAEB5F8" w:tentative="1">
      <w:start w:val="1"/>
      <w:numFmt w:val="bullet"/>
      <w:lvlText w:val="■"/>
      <w:lvlJc w:val="left"/>
      <w:pPr>
        <w:tabs>
          <w:tab w:val="num" w:pos="5040"/>
        </w:tabs>
        <w:ind w:left="5040" w:hanging="360"/>
      </w:pPr>
      <w:rPr>
        <w:rFonts w:ascii="Franklin Gothic Book" w:hAnsi="Franklin Gothic Book" w:hint="default"/>
      </w:rPr>
    </w:lvl>
    <w:lvl w:ilvl="7" w:tplc="85E65346" w:tentative="1">
      <w:start w:val="1"/>
      <w:numFmt w:val="bullet"/>
      <w:lvlText w:val="■"/>
      <w:lvlJc w:val="left"/>
      <w:pPr>
        <w:tabs>
          <w:tab w:val="num" w:pos="5760"/>
        </w:tabs>
        <w:ind w:left="5760" w:hanging="360"/>
      </w:pPr>
      <w:rPr>
        <w:rFonts w:ascii="Franklin Gothic Book" w:hAnsi="Franklin Gothic Book" w:hint="default"/>
      </w:rPr>
    </w:lvl>
    <w:lvl w:ilvl="8" w:tplc="0AD62E92" w:tentative="1">
      <w:start w:val="1"/>
      <w:numFmt w:val="bullet"/>
      <w:lvlText w:val="■"/>
      <w:lvlJc w:val="left"/>
      <w:pPr>
        <w:tabs>
          <w:tab w:val="num" w:pos="6480"/>
        </w:tabs>
        <w:ind w:left="6480" w:hanging="360"/>
      </w:pPr>
      <w:rPr>
        <w:rFonts w:ascii="Franklin Gothic Book" w:hAnsi="Franklin Gothic Book" w:hint="default"/>
      </w:rPr>
    </w:lvl>
  </w:abstractNum>
  <w:abstractNum w:abstractNumId="5" w15:restartNumberingAfterBreak="0">
    <w:nsid w:val="41D42838"/>
    <w:multiLevelType w:val="hybridMultilevel"/>
    <w:tmpl w:val="5B5A0A50"/>
    <w:lvl w:ilvl="0" w:tplc="F9C83B50">
      <w:start w:val="1"/>
      <w:numFmt w:val="bullet"/>
      <w:lvlText w:val="■"/>
      <w:lvlJc w:val="left"/>
      <w:pPr>
        <w:tabs>
          <w:tab w:val="num" w:pos="720"/>
        </w:tabs>
        <w:ind w:left="720" w:hanging="360"/>
      </w:pPr>
      <w:rPr>
        <w:rFonts w:ascii="Franklin Gothic Book" w:hAnsi="Franklin Gothic Book" w:hint="default"/>
      </w:rPr>
    </w:lvl>
    <w:lvl w:ilvl="1" w:tplc="C5B89B92" w:tentative="1">
      <w:start w:val="1"/>
      <w:numFmt w:val="bullet"/>
      <w:lvlText w:val="■"/>
      <w:lvlJc w:val="left"/>
      <w:pPr>
        <w:tabs>
          <w:tab w:val="num" w:pos="1440"/>
        </w:tabs>
        <w:ind w:left="1440" w:hanging="360"/>
      </w:pPr>
      <w:rPr>
        <w:rFonts w:ascii="Franklin Gothic Book" w:hAnsi="Franklin Gothic Book" w:hint="default"/>
      </w:rPr>
    </w:lvl>
    <w:lvl w:ilvl="2" w:tplc="969C777E" w:tentative="1">
      <w:start w:val="1"/>
      <w:numFmt w:val="bullet"/>
      <w:lvlText w:val="■"/>
      <w:lvlJc w:val="left"/>
      <w:pPr>
        <w:tabs>
          <w:tab w:val="num" w:pos="2160"/>
        </w:tabs>
        <w:ind w:left="2160" w:hanging="360"/>
      </w:pPr>
      <w:rPr>
        <w:rFonts w:ascii="Franklin Gothic Book" w:hAnsi="Franklin Gothic Book" w:hint="default"/>
      </w:rPr>
    </w:lvl>
    <w:lvl w:ilvl="3" w:tplc="7E62EB8C" w:tentative="1">
      <w:start w:val="1"/>
      <w:numFmt w:val="bullet"/>
      <w:lvlText w:val="■"/>
      <w:lvlJc w:val="left"/>
      <w:pPr>
        <w:tabs>
          <w:tab w:val="num" w:pos="2880"/>
        </w:tabs>
        <w:ind w:left="2880" w:hanging="360"/>
      </w:pPr>
      <w:rPr>
        <w:rFonts w:ascii="Franklin Gothic Book" w:hAnsi="Franklin Gothic Book" w:hint="default"/>
      </w:rPr>
    </w:lvl>
    <w:lvl w:ilvl="4" w:tplc="E5022634" w:tentative="1">
      <w:start w:val="1"/>
      <w:numFmt w:val="bullet"/>
      <w:lvlText w:val="■"/>
      <w:lvlJc w:val="left"/>
      <w:pPr>
        <w:tabs>
          <w:tab w:val="num" w:pos="3600"/>
        </w:tabs>
        <w:ind w:left="3600" w:hanging="360"/>
      </w:pPr>
      <w:rPr>
        <w:rFonts w:ascii="Franklin Gothic Book" w:hAnsi="Franklin Gothic Book" w:hint="default"/>
      </w:rPr>
    </w:lvl>
    <w:lvl w:ilvl="5" w:tplc="FD6A614C" w:tentative="1">
      <w:start w:val="1"/>
      <w:numFmt w:val="bullet"/>
      <w:lvlText w:val="■"/>
      <w:lvlJc w:val="left"/>
      <w:pPr>
        <w:tabs>
          <w:tab w:val="num" w:pos="4320"/>
        </w:tabs>
        <w:ind w:left="4320" w:hanging="360"/>
      </w:pPr>
      <w:rPr>
        <w:rFonts w:ascii="Franklin Gothic Book" w:hAnsi="Franklin Gothic Book" w:hint="default"/>
      </w:rPr>
    </w:lvl>
    <w:lvl w:ilvl="6" w:tplc="3DFA09A4" w:tentative="1">
      <w:start w:val="1"/>
      <w:numFmt w:val="bullet"/>
      <w:lvlText w:val="■"/>
      <w:lvlJc w:val="left"/>
      <w:pPr>
        <w:tabs>
          <w:tab w:val="num" w:pos="5040"/>
        </w:tabs>
        <w:ind w:left="5040" w:hanging="360"/>
      </w:pPr>
      <w:rPr>
        <w:rFonts w:ascii="Franklin Gothic Book" w:hAnsi="Franklin Gothic Book" w:hint="default"/>
      </w:rPr>
    </w:lvl>
    <w:lvl w:ilvl="7" w:tplc="47B41694" w:tentative="1">
      <w:start w:val="1"/>
      <w:numFmt w:val="bullet"/>
      <w:lvlText w:val="■"/>
      <w:lvlJc w:val="left"/>
      <w:pPr>
        <w:tabs>
          <w:tab w:val="num" w:pos="5760"/>
        </w:tabs>
        <w:ind w:left="5760" w:hanging="360"/>
      </w:pPr>
      <w:rPr>
        <w:rFonts w:ascii="Franklin Gothic Book" w:hAnsi="Franklin Gothic Book" w:hint="default"/>
      </w:rPr>
    </w:lvl>
    <w:lvl w:ilvl="8" w:tplc="7088A3EE" w:tentative="1">
      <w:start w:val="1"/>
      <w:numFmt w:val="bullet"/>
      <w:lvlText w:val="■"/>
      <w:lvlJc w:val="left"/>
      <w:pPr>
        <w:tabs>
          <w:tab w:val="num" w:pos="6480"/>
        </w:tabs>
        <w:ind w:left="6480" w:hanging="360"/>
      </w:pPr>
      <w:rPr>
        <w:rFonts w:ascii="Franklin Gothic Book" w:hAnsi="Franklin Gothic Book" w:hint="default"/>
      </w:rPr>
    </w:lvl>
  </w:abstractNum>
  <w:abstractNum w:abstractNumId="6" w15:restartNumberingAfterBreak="0">
    <w:nsid w:val="474B4E32"/>
    <w:multiLevelType w:val="hybridMultilevel"/>
    <w:tmpl w:val="17DCD128"/>
    <w:lvl w:ilvl="0" w:tplc="872AFCAA">
      <w:start w:val="1"/>
      <w:numFmt w:val="bullet"/>
      <w:lvlText w:val="■"/>
      <w:lvlJc w:val="left"/>
      <w:pPr>
        <w:tabs>
          <w:tab w:val="num" w:pos="720"/>
        </w:tabs>
        <w:ind w:left="720" w:hanging="360"/>
      </w:pPr>
      <w:rPr>
        <w:rFonts w:ascii="Franklin Gothic Book" w:hAnsi="Franklin Gothic Book" w:hint="default"/>
      </w:rPr>
    </w:lvl>
    <w:lvl w:ilvl="1" w:tplc="CFA204CC" w:tentative="1">
      <w:start w:val="1"/>
      <w:numFmt w:val="bullet"/>
      <w:lvlText w:val="■"/>
      <w:lvlJc w:val="left"/>
      <w:pPr>
        <w:tabs>
          <w:tab w:val="num" w:pos="1440"/>
        </w:tabs>
        <w:ind w:left="1440" w:hanging="360"/>
      </w:pPr>
      <w:rPr>
        <w:rFonts w:ascii="Franklin Gothic Book" w:hAnsi="Franklin Gothic Book" w:hint="default"/>
      </w:rPr>
    </w:lvl>
    <w:lvl w:ilvl="2" w:tplc="46103692" w:tentative="1">
      <w:start w:val="1"/>
      <w:numFmt w:val="bullet"/>
      <w:lvlText w:val="■"/>
      <w:lvlJc w:val="left"/>
      <w:pPr>
        <w:tabs>
          <w:tab w:val="num" w:pos="2160"/>
        </w:tabs>
        <w:ind w:left="2160" w:hanging="360"/>
      </w:pPr>
      <w:rPr>
        <w:rFonts w:ascii="Franklin Gothic Book" w:hAnsi="Franklin Gothic Book" w:hint="default"/>
      </w:rPr>
    </w:lvl>
    <w:lvl w:ilvl="3" w:tplc="C88EAA26" w:tentative="1">
      <w:start w:val="1"/>
      <w:numFmt w:val="bullet"/>
      <w:lvlText w:val="■"/>
      <w:lvlJc w:val="left"/>
      <w:pPr>
        <w:tabs>
          <w:tab w:val="num" w:pos="2880"/>
        </w:tabs>
        <w:ind w:left="2880" w:hanging="360"/>
      </w:pPr>
      <w:rPr>
        <w:rFonts w:ascii="Franklin Gothic Book" w:hAnsi="Franklin Gothic Book" w:hint="default"/>
      </w:rPr>
    </w:lvl>
    <w:lvl w:ilvl="4" w:tplc="F946AB14" w:tentative="1">
      <w:start w:val="1"/>
      <w:numFmt w:val="bullet"/>
      <w:lvlText w:val="■"/>
      <w:lvlJc w:val="left"/>
      <w:pPr>
        <w:tabs>
          <w:tab w:val="num" w:pos="3600"/>
        </w:tabs>
        <w:ind w:left="3600" w:hanging="360"/>
      </w:pPr>
      <w:rPr>
        <w:rFonts w:ascii="Franklin Gothic Book" w:hAnsi="Franklin Gothic Book" w:hint="default"/>
      </w:rPr>
    </w:lvl>
    <w:lvl w:ilvl="5" w:tplc="CA7A4F98" w:tentative="1">
      <w:start w:val="1"/>
      <w:numFmt w:val="bullet"/>
      <w:lvlText w:val="■"/>
      <w:lvlJc w:val="left"/>
      <w:pPr>
        <w:tabs>
          <w:tab w:val="num" w:pos="4320"/>
        </w:tabs>
        <w:ind w:left="4320" w:hanging="360"/>
      </w:pPr>
      <w:rPr>
        <w:rFonts w:ascii="Franklin Gothic Book" w:hAnsi="Franklin Gothic Book" w:hint="default"/>
      </w:rPr>
    </w:lvl>
    <w:lvl w:ilvl="6" w:tplc="D7CE9E1E" w:tentative="1">
      <w:start w:val="1"/>
      <w:numFmt w:val="bullet"/>
      <w:lvlText w:val="■"/>
      <w:lvlJc w:val="left"/>
      <w:pPr>
        <w:tabs>
          <w:tab w:val="num" w:pos="5040"/>
        </w:tabs>
        <w:ind w:left="5040" w:hanging="360"/>
      </w:pPr>
      <w:rPr>
        <w:rFonts w:ascii="Franklin Gothic Book" w:hAnsi="Franklin Gothic Book" w:hint="default"/>
      </w:rPr>
    </w:lvl>
    <w:lvl w:ilvl="7" w:tplc="5100F480" w:tentative="1">
      <w:start w:val="1"/>
      <w:numFmt w:val="bullet"/>
      <w:lvlText w:val="■"/>
      <w:lvlJc w:val="left"/>
      <w:pPr>
        <w:tabs>
          <w:tab w:val="num" w:pos="5760"/>
        </w:tabs>
        <w:ind w:left="5760" w:hanging="360"/>
      </w:pPr>
      <w:rPr>
        <w:rFonts w:ascii="Franklin Gothic Book" w:hAnsi="Franklin Gothic Book" w:hint="default"/>
      </w:rPr>
    </w:lvl>
    <w:lvl w:ilvl="8" w:tplc="64D22A24" w:tentative="1">
      <w:start w:val="1"/>
      <w:numFmt w:val="bullet"/>
      <w:lvlText w:val="■"/>
      <w:lvlJc w:val="left"/>
      <w:pPr>
        <w:tabs>
          <w:tab w:val="num" w:pos="6480"/>
        </w:tabs>
        <w:ind w:left="6480" w:hanging="360"/>
      </w:pPr>
      <w:rPr>
        <w:rFonts w:ascii="Franklin Gothic Book" w:hAnsi="Franklin Gothic Book" w:hint="default"/>
      </w:rPr>
    </w:lvl>
  </w:abstractNum>
  <w:abstractNum w:abstractNumId="7" w15:restartNumberingAfterBreak="0">
    <w:nsid w:val="4F5B2C62"/>
    <w:multiLevelType w:val="hybridMultilevel"/>
    <w:tmpl w:val="D0C8FF58"/>
    <w:lvl w:ilvl="0" w:tplc="71A8CCB6">
      <w:start w:val="1"/>
      <w:numFmt w:val="bullet"/>
      <w:lvlText w:val="■"/>
      <w:lvlJc w:val="left"/>
      <w:pPr>
        <w:tabs>
          <w:tab w:val="num" w:pos="720"/>
        </w:tabs>
        <w:ind w:left="720" w:hanging="360"/>
      </w:pPr>
      <w:rPr>
        <w:rFonts w:ascii="Franklin Gothic Book" w:hAnsi="Franklin Gothic Book" w:hint="default"/>
      </w:rPr>
    </w:lvl>
    <w:lvl w:ilvl="1" w:tplc="E5627CEC" w:tentative="1">
      <w:start w:val="1"/>
      <w:numFmt w:val="bullet"/>
      <w:lvlText w:val="■"/>
      <w:lvlJc w:val="left"/>
      <w:pPr>
        <w:tabs>
          <w:tab w:val="num" w:pos="1440"/>
        </w:tabs>
        <w:ind w:left="1440" w:hanging="360"/>
      </w:pPr>
      <w:rPr>
        <w:rFonts w:ascii="Franklin Gothic Book" w:hAnsi="Franklin Gothic Book" w:hint="default"/>
      </w:rPr>
    </w:lvl>
    <w:lvl w:ilvl="2" w:tplc="DBDE83B8" w:tentative="1">
      <w:start w:val="1"/>
      <w:numFmt w:val="bullet"/>
      <w:lvlText w:val="■"/>
      <w:lvlJc w:val="left"/>
      <w:pPr>
        <w:tabs>
          <w:tab w:val="num" w:pos="2160"/>
        </w:tabs>
        <w:ind w:left="2160" w:hanging="360"/>
      </w:pPr>
      <w:rPr>
        <w:rFonts w:ascii="Franklin Gothic Book" w:hAnsi="Franklin Gothic Book" w:hint="default"/>
      </w:rPr>
    </w:lvl>
    <w:lvl w:ilvl="3" w:tplc="B21C575C" w:tentative="1">
      <w:start w:val="1"/>
      <w:numFmt w:val="bullet"/>
      <w:lvlText w:val="■"/>
      <w:lvlJc w:val="left"/>
      <w:pPr>
        <w:tabs>
          <w:tab w:val="num" w:pos="2880"/>
        </w:tabs>
        <w:ind w:left="2880" w:hanging="360"/>
      </w:pPr>
      <w:rPr>
        <w:rFonts w:ascii="Franklin Gothic Book" w:hAnsi="Franklin Gothic Book" w:hint="default"/>
      </w:rPr>
    </w:lvl>
    <w:lvl w:ilvl="4" w:tplc="FBA224E8" w:tentative="1">
      <w:start w:val="1"/>
      <w:numFmt w:val="bullet"/>
      <w:lvlText w:val="■"/>
      <w:lvlJc w:val="left"/>
      <w:pPr>
        <w:tabs>
          <w:tab w:val="num" w:pos="3600"/>
        </w:tabs>
        <w:ind w:left="3600" w:hanging="360"/>
      </w:pPr>
      <w:rPr>
        <w:rFonts w:ascii="Franklin Gothic Book" w:hAnsi="Franklin Gothic Book" w:hint="default"/>
      </w:rPr>
    </w:lvl>
    <w:lvl w:ilvl="5" w:tplc="5CA47842" w:tentative="1">
      <w:start w:val="1"/>
      <w:numFmt w:val="bullet"/>
      <w:lvlText w:val="■"/>
      <w:lvlJc w:val="left"/>
      <w:pPr>
        <w:tabs>
          <w:tab w:val="num" w:pos="4320"/>
        </w:tabs>
        <w:ind w:left="4320" w:hanging="360"/>
      </w:pPr>
      <w:rPr>
        <w:rFonts w:ascii="Franklin Gothic Book" w:hAnsi="Franklin Gothic Book" w:hint="default"/>
      </w:rPr>
    </w:lvl>
    <w:lvl w:ilvl="6" w:tplc="F0FA6DF8" w:tentative="1">
      <w:start w:val="1"/>
      <w:numFmt w:val="bullet"/>
      <w:lvlText w:val="■"/>
      <w:lvlJc w:val="left"/>
      <w:pPr>
        <w:tabs>
          <w:tab w:val="num" w:pos="5040"/>
        </w:tabs>
        <w:ind w:left="5040" w:hanging="360"/>
      </w:pPr>
      <w:rPr>
        <w:rFonts w:ascii="Franklin Gothic Book" w:hAnsi="Franklin Gothic Book" w:hint="default"/>
      </w:rPr>
    </w:lvl>
    <w:lvl w:ilvl="7" w:tplc="4E78E6DA" w:tentative="1">
      <w:start w:val="1"/>
      <w:numFmt w:val="bullet"/>
      <w:lvlText w:val="■"/>
      <w:lvlJc w:val="left"/>
      <w:pPr>
        <w:tabs>
          <w:tab w:val="num" w:pos="5760"/>
        </w:tabs>
        <w:ind w:left="5760" w:hanging="360"/>
      </w:pPr>
      <w:rPr>
        <w:rFonts w:ascii="Franklin Gothic Book" w:hAnsi="Franklin Gothic Book" w:hint="default"/>
      </w:rPr>
    </w:lvl>
    <w:lvl w:ilvl="8" w:tplc="F4446102" w:tentative="1">
      <w:start w:val="1"/>
      <w:numFmt w:val="bullet"/>
      <w:lvlText w:val="■"/>
      <w:lvlJc w:val="left"/>
      <w:pPr>
        <w:tabs>
          <w:tab w:val="num" w:pos="6480"/>
        </w:tabs>
        <w:ind w:left="6480" w:hanging="360"/>
      </w:pPr>
      <w:rPr>
        <w:rFonts w:ascii="Franklin Gothic Book" w:hAnsi="Franklin Gothic Book" w:hint="default"/>
      </w:rPr>
    </w:lvl>
  </w:abstractNum>
  <w:abstractNum w:abstractNumId="8" w15:restartNumberingAfterBreak="0">
    <w:nsid w:val="670A2F18"/>
    <w:multiLevelType w:val="hybridMultilevel"/>
    <w:tmpl w:val="D7824CA2"/>
    <w:lvl w:ilvl="0" w:tplc="491E9A8C">
      <w:start w:val="1"/>
      <w:numFmt w:val="bullet"/>
      <w:lvlText w:val="■"/>
      <w:lvlJc w:val="left"/>
      <w:pPr>
        <w:tabs>
          <w:tab w:val="num" w:pos="720"/>
        </w:tabs>
        <w:ind w:left="720" w:hanging="360"/>
      </w:pPr>
      <w:rPr>
        <w:rFonts w:ascii="Franklin Gothic Book" w:hAnsi="Franklin Gothic Book" w:hint="default"/>
      </w:rPr>
    </w:lvl>
    <w:lvl w:ilvl="1" w:tplc="6A4A1E3E" w:tentative="1">
      <w:start w:val="1"/>
      <w:numFmt w:val="bullet"/>
      <w:lvlText w:val="■"/>
      <w:lvlJc w:val="left"/>
      <w:pPr>
        <w:tabs>
          <w:tab w:val="num" w:pos="1440"/>
        </w:tabs>
        <w:ind w:left="1440" w:hanging="360"/>
      </w:pPr>
      <w:rPr>
        <w:rFonts w:ascii="Franklin Gothic Book" w:hAnsi="Franklin Gothic Book" w:hint="default"/>
      </w:rPr>
    </w:lvl>
    <w:lvl w:ilvl="2" w:tplc="8C6A4E00" w:tentative="1">
      <w:start w:val="1"/>
      <w:numFmt w:val="bullet"/>
      <w:lvlText w:val="■"/>
      <w:lvlJc w:val="left"/>
      <w:pPr>
        <w:tabs>
          <w:tab w:val="num" w:pos="2160"/>
        </w:tabs>
        <w:ind w:left="2160" w:hanging="360"/>
      </w:pPr>
      <w:rPr>
        <w:rFonts w:ascii="Franklin Gothic Book" w:hAnsi="Franklin Gothic Book" w:hint="default"/>
      </w:rPr>
    </w:lvl>
    <w:lvl w:ilvl="3" w:tplc="C2C455DC" w:tentative="1">
      <w:start w:val="1"/>
      <w:numFmt w:val="bullet"/>
      <w:lvlText w:val="■"/>
      <w:lvlJc w:val="left"/>
      <w:pPr>
        <w:tabs>
          <w:tab w:val="num" w:pos="2880"/>
        </w:tabs>
        <w:ind w:left="2880" w:hanging="360"/>
      </w:pPr>
      <w:rPr>
        <w:rFonts w:ascii="Franklin Gothic Book" w:hAnsi="Franklin Gothic Book" w:hint="default"/>
      </w:rPr>
    </w:lvl>
    <w:lvl w:ilvl="4" w:tplc="47841606" w:tentative="1">
      <w:start w:val="1"/>
      <w:numFmt w:val="bullet"/>
      <w:lvlText w:val="■"/>
      <w:lvlJc w:val="left"/>
      <w:pPr>
        <w:tabs>
          <w:tab w:val="num" w:pos="3600"/>
        </w:tabs>
        <w:ind w:left="3600" w:hanging="360"/>
      </w:pPr>
      <w:rPr>
        <w:rFonts w:ascii="Franklin Gothic Book" w:hAnsi="Franklin Gothic Book" w:hint="default"/>
      </w:rPr>
    </w:lvl>
    <w:lvl w:ilvl="5" w:tplc="3D823594" w:tentative="1">
      <w:start w:val="1"/>
      <w:numFmt w:val="bullet"/>
      <w:lvlText w:val="■"/>
      <w:lvlJc w:val="left"/>
      <w:pPr>
        <w:tabs>
          <w:tab w:val="num" w:pos="4320"/>
        </w:tabs>
        <w:ind w:left="4320" w:hanging="360"/>
      </w:pPr>
      <w:rPr>
        <w:rFonts w:ascii="Franklin Gothic Book" w:hAnsi="Franklin Gothic Book" w:hint="default"/>
      </w:rPr>
    </w:lvl>
    <w:lvl w:ilvl="6" w:tplc="F5323FC6" w:tentative="1">
      <w:start w:val="1"/>
      <w:numFmt w:val="bullet"/>
      <w:lvlText w:val="■"/>
      <w:lvlJc w:val="left"/>
      <w:pPr>
        <w:tabs>
          <w:tab w:val="num" w:pos="5040"/>
        </w:tabs>
        <w:ind w:left="5040" w:hanging="360"/>
      </w:pPr>
      <w:rPr>
        <w:rFonts w:ascii="Franklin Gothic Book" w:hAnsi="Franklin Gothic Book" w:hint="default"/>
      </w:rPr>
    </w:lvl>
    <w:lvl w:ilvl="7" w:tplc="F03AA4B8" w:tentative="1">
      <w:start w:val="1"/>
      <w:numFmt w:val="bullet"/>
      <w:lvlText w:val="■"/>
      <w:lvlJc w:val="left"/>
      <w:pPr>
        <w:tabs>
          <w:tab w:val="num" w:pos="5760"/>
        </w:tabs>
        <w:ind w:left="5760" w:hanging="360"/>
      </w:pPr>
      <w:rPr>
        <w:rFonts w:ascii="Franklin Gothic Book" w:hAnsi="Franklin Gothic Book" w:hint="default"/>
      </w:rPr>
    </w:lvl>
    <w:lvl w:ilvl="8" w:tplc="A2067120" w:tentative="1">
      <w:start w:val="1"/>
      <w:numFmt w:val="bullet"/>
      <w:lvlText w:val="■"/>
      <w:lvlJc w:val="left"/>
      <w:pPr>
        <w:tabs>
          <w:tab w:val="num" w:pos="6480"/>
        </w:tabs>
        <w:ind w:left="6480" w:hanging="360"/>
      </w:pPr>
      <w:rPr>
        <w:rFonts w:ascii="Franklin Gothic Book" w:hAnsi="Franklin Gothic Book" w:hint="default"/>
      </w:rPr>
    </w:lvl>
  </w:abstractNum>
  <w:abstractNum w:abstractNumId="9" w15:restartNumberingAfterBreak="0">
    <w:nsid w:val="7AF31D81"/>
    <w:multiLevelType w:val="hybridMultilevel"/>
    <w:tmpl w:val="28CEEF34"/>
    <w:lvl w:ilvl="0" w:tplc="0FCC69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0"/>
  </w:num>
  <w:num w:numId="4">
    <w:abstractNumId w:val="2"/>
  </w:num>
  <w:num w:numId="5">
    <w:abstractNumId w:val="4"/>
  </w:num>
  <w:num w:numId="6">
    <w:abstractNumId w:val="1"/>
  </w:num>
  <w:num w:numId="7">
    <w:abstractNumId w:val="7"/>
  </w:num>
  <w:num w:numId="8">
    <w:abstractNumId w:val="6"/>
  </w:num>
  <w:num w:numId="9">
    <w:abstractNumId w:val="8"/>
  </w:num>
  <w:num w:numId="1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aj Hetti">
    <w15:presenceInfo w15:providerId="Windows Live" w15:userId="afff8f89788b77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690"/>
    <w:rsid w:val="000015DA"/>
    <w:rsid w:val="00012102"/>
    <w:rsid w:val="0003476C"/>
    <w:rsid w:val="0004059F"/>
    <w:rsid w:val="00044634"/>
    <w:rsid w:val="00065BEE"/>
    <w:rsid w:val="00066B01"/>
    <w:rsid w:val="000814FB"/>
    <w:rsid w:val="00087037"/>
    <w:rsid w:val="000C59A4"/>
    <w:rsid w:val="0014474A"/>
    <w:rsid w:val="0015394F"/>
    <w:rsid w:val="00184A9D"/>
    <w:rsid w:val="00192B9A"/>
    <w:rsid w:val="001A095E"/>
    <w:rsid w:val="001B1E9E"/>
    <w:rsid w:val="001B5690"/>
    <w:rsid w:val="001D04BF"/>
    <w:rsid w:val="00203893"/>
    <w:rsid w:val="002379A6"/>
    <w:rsid w:val="00255842"/>
    <w:rsid w:val="00292C28"/>
    <w:rsid w:val="00294292"/>
    <w:rsid w:val="002A1F0E"/>
    <w:rsid w:val="002E6404"/>
    <w:rsid w:val="00303575"/>
    <w:rsid w:val="00314B0C"/>
    <w:rsid w:val="003162B3"/>
    <w:rsid w:val="00327C74"/>
    <w:rsid w:val="003B049E"/>
    <w:rsid w:val="003F14EC"/>
    <w:rsid w:val="00405B2D"/>
    <w:rsid w:val="004132DD"/>
    <w:rsid w:val="0044537D"/>
    <w:rsid w:val="00470D75"/>
    <w:rsid w:val="00472E0A"/>
    <w:rsid w:val="004A1F13"/>
    <w:rsid w:val="004A68FE"/>
    <w:rsid w:val="004B36A1"/>
    <w:rsid w:val="004B7A3E"/>
    <w:rsid w:val="004F1DD4"/>
    <w:rsid w:val="00510FE1"/>
    <w:rsid w:val="00546E2D"/>
    <w:rsid w:val="00583B87"/>
    <w:rsid w:val="005B21CA"/>
    <w:rsid w:val="005F7F17"/>
    <w:rsid w:val="00617A2B"/>
    <w:rsid w:val="00633A08"/>
    <w:rsid w:val="00643B13"/>
    <w:rsid w:val="006767DB"/>
    <w:rsid w:val="006B356E"/>
    <w:rsid w:val="006B584C"/>
    <w:rsid w:val="006D102B"/>
    <w:rsid w:val="006E5371"/>
    <w:rsid w:val="00712A34"/>
    <w:rsid w:val="007356C6"/>
    <w:rsid w:val="007502A5"/>
    <w:rsid w:val="00751219"/>
    <w:rsid w:val="007B5A63"/>
    <w:rsid w:val="007E651B"/>
    <w:rsid w:val="008348FD"/>
    <w:rsid w:val="008505BE"/>
    <w:rsid w:val="00910823"/>
    <w:rsid w:val="009128D6"/>
    <w:rsid w:val="009132E8"/>
    <w:rsid w:val="009246AC"/>
    <w:rsid w:val="0096395F"/>
    <w:rsid w:val="009732A4"/>
    <w:rsid w:val="00992CDF"/>
    <w:rsid w:val="009C6634"/>
    <w:rsid w:val="009D654A"/>
    <w:rsid w:val="00A124AC"/>
    <w:rsid w:val="00A34EFD"/>
    <w:rsid w:val="00A500CB"/>
    <w:rsid w:val="00A73FAE"/>
    <w:rsid w:val="00AB66AA"/>
    <w:rsid w:val="00AC116C"/>
    <w:rsid w:val="00AD601D"/>
    <w:rsid w:val="00BA4F20"/>
    <w:rsid w:val="00BF7374"/>
    <w:rsid w:val="00C24304"/>
    <w:rsid w:val="00C417E8"/>
    <w:rsid w:val="00C96E93"/>
    <w:rsid w:val="00CD573F"/>
    <w:rsid w:val="00D054EC"/>
    <w:rsid w:val="00D157DB"/>
    <w:rsid w:val="00D33D23"/>
    <w:rsid w:val="00D603EF"/>
    <w:rsid w:val="00D67071"/>
    <w:rsid w:val="00DC07A6"/>
    <w:rsid w:val="00DF612D"/>
    <w:rsid w:val="00E57E71"/>
    <w:rsid w:val="00E91E37"/>
    <w:rsid w:val="00EA16A9"/>
    <w:rsid w:val="00EA2E86"/>
    <w:rsid w:val="00EE7388"/>
    <w:rsid w:val="00F02F14"/>
    <w:rsid w:val="00F036B7"/>
    <w:rsid w:val="00F73A84"/>
    <w:rsid w:val="00FC7561"/>
    <w:rsid w:val="00FD5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1BD75"/>
  <w15:docId w15:val="{F361ADBB-639F-E544-90F8-989ABDFFE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F0E"/>
  </w:style>
  <w:style w:type="paragraph" w:styleId="Heading1">
    <w:name w:val="heading 1"/>
    <w:basedOn w:val="Normal"/>
    <w:next w:val="Normal"/>
    <w:link w:val="Heading1Char"/>
    <w:uiPriority w:val="9"/>
    <w:qFormat/>
    <w:rsid w:val="00510FE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510F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9128D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rsid w:val="00A73FAE"/>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A73FAE"/>
    <w:rPr>
      <w:rFonts w:ascii="Times New Roman" w:eastAsia="Times New Roman" w:hAnsi="Times New Roman" w:cs="Times New Roman"/>
      <w:sz w:val="20"/>
      <w:szCs w:val="20"/>
    </w:rPr>
  </w:style>
  <w:style w:type="paragraph" w:styleId="ListParagraph">
    <w:name w:val="List Paragraph"/>
    <w:basedOn w:val="Normal"/>
    <w:uiPriority w:val="34"/>
    <w:qFormat/>
    <w:rsid w:val="0003476C"/>
    <w:pPr>
      <w:ind w:left="720"/>
      <w:contextualSpacing/>
    </w:pPr>
  </w:style>
  <w:style w:type="character" w:styleId="Hyperlink">
    <w:name w:val="Hyperlink"/>
    <w:basedOn w:val="DefaultParagraphFont"/>
    <w:uiPriority w:val="99"/>
    <w:unhideWhenUsed/>
    <w:rsid w:val="00510FE1"/>
    <w:rPr>
      <w:color w:val="0000FF"/>
      <w:u w:val="single"/>
    </w:rPr>
  </w:style>
  <w:style w:type="character" w:customStyle="1" w:styleId="Heading2Char">
    <w:name w:val="Heading 2 Char"/>
    <w:basedOn w:val="DefaultParagraphFont"/>
    <w:link w:val="Heading2"/>
    <w:uiPriority w:val="9"/>
    <w:rsid w:val="00510FE1"/>
    <w:rPr>
      <w:rFonts w:ascii="Times New Roman" w:eastAsia="Times New Roman" w:hAnsi="Times New Roman" w:cs="Times New Roman"/>
      <w:b/>
      <w:bCs/>
      <w:sz w:val="36"/>
      <w:szCs w:val="36"/>
    </w:rPr>
  </w:style>
  <w:style w:type="character" w:styleId="UnresolvedMention">
    <w:name w:val="Unresolved Mention"/>
    <w:basedOn w:val="DefaultParagraphFont"/>
    <w:uiPriority w:val="99"/>
    <w:semiHidden/>
    <w:unhideWhenUsed/>
    <w:rsid w:val="00510FE1"/>
    <w:rPr>
      <w:color w:val="605E5C"/>
      <w:shd w:val="clear" w:color="auto" w:fill="E1DFDD"/>
    </w:rPr>
  </w:style>
  <w:style w:type="character" w:styleId="FollowedHyperlink">
    <w:name w:val="FollowedHyperlink"/>
    <w:basedOn w:val="DefaultParagraphFont"/>
    <w:uiPriority w:val="99"/>
    <w:semiHidden/>
    <w:unhideWhenUsed/>
    <w:rsid w:val="00510FE1"/>
    <w:rPr>
      <w:color w:val="800080" w:themeColor="followedHyperlink"/>
      <w:u w:val="single"/>
    </w:rPr>
  </w:style>
  <w:style w:type="character" w:customStyle="1" w:styleId="Heading1Char">
    <w:name w:val="Heading 1 Char"/>
    <w:basedOn w:val="DefaultParagraphFont"/>
    <w:link w:val="Heading1"/>
    <w:uiPriority w:val="9"/>
    <w:rsid w:val="00510FE1"/>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510FE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D60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601D"/>
  </w:style>
  <w:style w:type="paragraph" w:styleId="Footer">
    <w:name w:val="footer"/>
    <w:basedOn w:val="Normal"/>
    <w:link w:val="FooterChar"/>
    <w:uiPriority w:val="99"/>
    <w:unhideWhenUsed/>
    <w:rsid w:val="00AD60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601D"/>
  </w:style>
  <w:style w:type="character" w:styleId="PageNumber">
    <w:name w:val="page number"/>
    <w:basedOn w:val="DefaultParagraphFont"/>
    <w:uiPriority w:val="99"/>
    <w:semiHidden/>
    <w:unhideWhenUsed/>
    <w:rsid w:val="00AD601D"/>
  </w:style>
  <w:style w:type="character" w:customStyle="1" w:styleId="Heading4Char">
    <w:name w:val="Heading 4 Char"/>
    <w:basedOn w:val="DefaultParagraphFont"/>
    <w:link w:val="Heading4"/>
    <w:uiPriority w:val="9"/>
    <w:semiHidden/>
    <w:rsid w:val="009128D6"/>
    <w:rPr>
      <w:rFonts w:asciiTheme="majorHAnsi" w:eastAsiaTheme="majorEastAsia" w:hAnsiTheme="majorHAnsi" w:cstheme="majorBidi"/>
      <w:i/>
      <w:iCs/>
      <w:color w:val="365F91" w:themeColor="accent1" w:themeShade="BF"/>
    </w:rPr>
  </w:style>
  <w:style w:type="paragraph" w:styleId="BalloonText">
    <w:name w:val="Balloon Text"/>
    <w:basedOn w:val="Normal"/>
    <w:link w:val="BalloonTextChar"/>
    <w:uiPriority w:val="99"/>
    <w:semiHidden/>
    <w:unhideWhenUsed/>
    <w:rsid w:val="005F7F1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F7F17"/>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470D75"/>
    <w:rPr>
      <w:sz w:val="16"/>
      <w:szCs w:val="16"/>
    </w:rPr>
  </w:style>
  <w:style w:type="paragraph" w:styleId="CommentSubject">
    <w:name w:val="annotation subject"/>
    <w:basedOn w:val="CommentText"/>
    <w:next w:val="CommentText"/>
    <w:link w:val="CommentSubjectChar"/>
    <w:uiPriority w:val="99"/>
    <w:semiHidden/>
    <w:unhideWhenUsed/>
    <w:rsid w:val="00470D75"/>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470D75"/>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419460">
      <w:bodyDiv w:val="1"/>
      <w:marLeft w:val="0"/>
      <w:marRight w:val="0"/>
      <w:marTop w:val="0"/>
      <w:marBottom w:val="0"/>
      <w:divBdr>
        <w:top w:val="none" w:sz="0" w:space="0" w:color="auto"/>
        <w:left w:val="none" w:sz="0" w:space="0" w:color="auto"/>
        <w:bottom w:val="none" w:sz="0" w:space="0" w:color="auto"/>
        <w:right w:val="none" w:sz="0" w:space="0" w:color="auto"/>
      </w:divBdr>
    </w:div>
    <w:div w:id="57823238">
      <w:bodyDiv w:val="1"/>
      <w:marLeft w:val="0"/>
      <w:marRight w:val="0"/>
      <w:marTop w:val="0"/>
      <w:marBottom w:val="0"/>
      <w:divBdr>
        <w:top w:val="none" w:sz="0" w:space="0" w:color="auto"/>
        <w:left w:val="none" w:sz="0" w:space="0" w:color="auto"/>
        <w:bottom w:val="none" w:sz="0" w:space="0" w:color="auto"/>
        <w:right w:val="none" w:sz="0" w:space="0" w:color="auto"/>
      </w:divBdr>
      <w:divsChild>
        <w:div w:id="1027489293">
          <w:marLeft w:val="446"/>
          <w:marRight w:val="0"/>
          <w:marTop w:val="0"/>
          <w:marBottom w:val="0"/>
          <w:divBdr>
            <w:top w:val="none" w:sz="0" w:space="0" w:color="auto"/>
            <w:left w:val="none" w:sz="0" w:space="0" w:color="auto"/>
            <w:bottom w:val="none" w:sz="0" w:space="0" w:color="auto"/>
            <w:right w:val="none" w:sz="0" w:space="0" w:color="auto"/>
          </w:divBdr>
        </w:div>
        <w:div w:id="971714170">
          <w:marLeft w:val="446"/>
          <w:marRight w:val="0"/>
          <w:marTop w:val="0"/>
          <w:marBottom w:val="0"/>
          <w:divBdr>
            <w:top w:val="none" w:sz="0" w:space="0" w:color="auto"/>
            <w:left w:val="none" w:sz="0" w:space="0" w:color="auto"/>
            <w:bottom w:val="none" w:sz="0" w:space="0" w:color="auto"/>
            <w:right w:val="none" w:sz="0" w:space="0" w:color="auto"/>
          </w:divBdr>
        </w:div>
      </w:divsChild>
    </w:div>
    <w:div w:id="312370458">
      <w:bodyDiv w:val="1"/>
      <w:marLeft w:val="0"/>
      <w:marRight w:val="0"/>
      <w:marTop w:val="0"/>
      <w:marBottom w:val="0"/>
      <w:divBdr>
        <w:top w:val="none" w:sz="0" w:space="0" w:color="auto"/>
        <w:left w:val="none" w:sz="0" w:space="0" w:color="auto"/>
        <w:bottom w:val="none" w:sz="0" w:space="0" w:color="auto"/>
        <w:right w:val="none" w:sz="0" w:space="0" w:color="auto"/>
      </w:divBdr>
      <w:divsChild>
        <w:div w:id="362555229">
          <w:marLeft w:val="605"/>
          <w:marRight w:val="0"/>
          <w:marTop w:val="200"/>
          <w:marBottom w:val="40"/>
          <w:divBdr>
            <w:top w:val="none" w:sz="0" w:space="0" w:color="auto"/>
            <w:left w:val="none" w:sz="0" w:space="0" w:color="auto"/>
            <w:bottom w:val="none" w:sz="0" w:space="0" w:color="auto"/>
            <w:right w:val="none" w:sz="0" w:space="0" w:color="auto"/>
          </w:divBdr>
        </w:div>
        <w:div w:id="552540688">
          <w:marLeft w:val="605"/>
          <w:marRight w:val="0"/>
          <w:marTop w:val="200"/>
          <w:marBottom w:val="40"/>
          <w:divBdr>
            <w:top w:val="none" w:sz="0" w:space="0" w:color="auto"/>
            <w:left w:val="none" w:sz="0" w:space="0" w:color="auto"/>
            <w:bottom w:val="none" w:sz="0" w:space="0" w:color="auto"/>
            <w:right w:val="none" w:sz="0" w:space="0" w:color="auto"/>
          </w:divBdr>
        </w:div>
        <w:div w:id="719788331">
          <w:marLeft w:val="605"/>
          <w:marRight w:val="0"/>
          <w:marTop w:val="200"/>
          <w:marBottom w:val="40"/>
          <w:divBdr>
            <w:top w:val="none" w:sz="0" w:space="0" w:color="auto"/>
            <w:left w:val="none" w:sz="0" w:space="0" w:color="auto"/>
            <w:bottom w:val="none" w:sz="0" w:space="0" w:color="auto"/>
            <w:right w:val="none" w:sz="0" w:space="0" w:color="auto"/>
          </w:divBdr>
        </w:div>
        <w:div w:id="1966278531">
          <w:marLeft w:val="605"/>
          <w:marRight w:val="0"/>
          <w:marTop w:val="200"/>
          <w:marBottom w:val="40"/>
          <w:divBdr>
            <w:top w:val="none" w:sz="0" w:space="0" w:color="auto"/>
            <w:left w:val="none" w:sz="0" w:space="0" w:color="auto"/>
            <w:bottom w:val="none" w:sz="0" w:space="0" w:color="auto"/>
            <w:right w:val="none" w:sz="0" w:space="0" w:color="auto"/>
          </w:divBdr>
        </w:div>
        <w:div w:id="629938862">
          <w:marLeft w:val="605"/>
          <w:marRight w:val="0"/>
          <w:marTop w:val="200"/>
          <w:marBottom w:val="40"/>
          <w:divBdr>
            <w:top w:val="none" w:sz="0" w:space="0" w:color="auto"/>
            <w:left w:val="none" w:sz="0" w:space="0" w:color="auto"/>
            <w:bottom w:val="none" w:sz="0" w:space="0" w:color="auto"/>
            <w:right w:val="none" w:sz="0" w:space="0" w:color="auto"/>
          </w:divBdr>
        </w:div>
        <w:div w:id="1065370856">
          <w:marLeft w:val="605"/>
          <w:marRight w:val="0"/>
          <w:marTop w:val="200"/>
          <w:marBottom w:val="40"/>
          <w:divBdr>
            <w:top w:val="none" w:sz="0" w:space="0" w:color="auto"/>
            <w:left w:val="none" w:sz="0" w:space="0" w:color="auto"/>
            <w:bottom w:val="none" w:sz="0" w:space="0" w:color="auto"/>
            <w:right w:val="none" w:sz="0" w:space="0" w:color="auto"/>
          </w:divBdr>
        </w:div>
        <w:div w:id="1858541797">
          <w:marLeft w:val="605"/>
          <w:marRight w:val="0"/>
          <w:marTop w:val="200"/>
          <w:marBottom w:val="40"/>
          <w:divBdr>
            <w:top w:val="none" w:sz="0" w:space="0" w:color="auto"/>
            <w:left w:val="none" w:sz="0" w:space="0" w:color="auto"/>
            <w:bottom w:val="none" w:sz="0" w:space="0" w:color="auto"/>
            <w:right w:val="none" w:sz="0" w:space="0" w:color="auto"/>
          </w:divBdr>
        </w:div>
      </w:divsChild>
    </w:div>
    <w:div w:id="344867225">
      <w:bodyDiv w:val="1"/>
      <w:marLeft w:val="0"/>
      <w:marRight w:val="0"/>
      <w:marTop w:val="0"/>
      <w:marBottom w:val="0"/>
      <w:divBdr>
        <w:top w:val="none" w:sz="0" w:space="0" w:color="auto"/>
        <w:left w:val="none" w:sz="0" w:space="0" w:color="auto"/>
        <w:bottom w:val="none" w:sz="0" w:space="0" w:color="auto"/>
        <w:right w:val="none" w:sz="0" w:space="0" w:color="auto"/>
      </w:divBdr>
      <w:divsChild>
        <w:div w:id="528421692">
          <w:marLeft w:val="605"/>
          <w:marRight w:val="0"/>
          <w:marTop w:val="200"/>
          <w:marBottom w:val="40"/>
          <w:divBdr>
            <w:top w:val="none" w:sz="0" w:space="0" w:color="auto"/>
            <w:left w:val="none" w:sz="0" w:space="0" w:color="auto"/>
            <w:bottom w:val="none" w:sz="0" w:space="0" w:color="auto"/>
            <w:right w:val="none" w:sz="0" w:space="0" w:color="auto"/>
          </w:divBdr>
        </w:div>
        <w:div w:id="1077820577">
          <w:marLeft w:val="605"/>
          <w:marRight w:val="0"/>
          <w:marTop w:val="200"/>
          <w:marBottom w:val="40"/>
          <w:divBdr>
            <w:top w:val="none" w:sz="0" w:space="0" w:color="auto"/>
            <w:left w:val="none" w:sz="0" w:space="0" w:color="auto"/>
            <w:bottom w:val="none" w:sz="0" w:space="0" w:color="auto"/>
            <w:right w:val="none" w:sz="0" w:space="0" w:color="auto"/>
          </w:divBdr>
        </w:div>
      </w:divsChild>
    </w:div>
    <w:div w:id="443423907">
      <w:bodyDiv w:val="1"/>
      <w:marLeft w:val="0"/>
      <w:marRight w:val="0"/>
      <w:marTop w:val="0"/>
      <w:marBottom w:val="0"/>
      <w:divBdr>
        <w:top w:val="none" w:sz="0" w:space="0" w:color="auto"/>
        <w:left w:val="none" w:sz="0" w:space="0" w:color="auto"/>
        <w:bottom w:val="none" w:sz="0" w:space="0" w:color="auto"/>
        <w:right w:val="none" w:sz="0" w:space="0" w:color="auto"/>
      </w:divBdr>
      <w:divsChild>
        <w:div w:id="110634844">
          <w:marLeft w:val="0"/>
          <w:marRight w:val="0"/>
          <w:marTop w:val="0"/>
          <w:marBottom w:val="0"/>
          <w:divBdr>
            <w:top w:val="none" w:sz="0" w:space="0" w:color="auto"/>
            <w:left w:val="none" w:sz="0" w:space="0" w:color="auto"/>
            <w:bottom w:val="none" w:sz="0" w:space="0" w:color="auto"/>
            <w:right w:val="none" w:sz="0" w:space="0" w:color="auto"/>
          </w:divBdr>
          <w:divsChild>
            <w:div w:id="243028157">
              <w:marLeft w:val="0"/>
              <w:marRight w:val="0"/>
              <w:marTop w:val="0"/>
              <w:marBottom w:val="0"/>
              <w:divBdr>
                <w:top w:val="none" w:sz="0" w:space="0" w:color="auto"/>
                <w:left w:val="none" w:sz="0" w:space="0" w:color="auto"/>
                <w:bottom w:val="none" w:sz="0" w:space="0" w:color="auto"/>
                <w:right w:val="none" w:sz="0" w:space="0" w:color="auto"/>
              </w:divBdr>
              <w:divsChild>
                <w:div w:id="1061171390">
                  <w:marLeft w:val="0"/>
                  <w:marRight w:val="0"/>
                  <w:marTop w:val="0"/>
                  <w:marBottom w:val="0"/>
                  <w:divBdr>
                    <w:top w:val="none" w:sz="0" w:space="0" w:color="auto"/>
                    <w:left w:val="none" w:sz="0" w:space="0" w:color="auto"/>
                    <w:bottom w:val="none" w:sz="0" w:space="0" w:color="auto"/>
                    <w:right w:val="none" w:sz="0" w:space="0" w:color="auto"/>
                  </w:divBdr>
                  <w:divsChild>
                    <w:div w:id="177755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578810">
      <w:bodyDiv w:val="1"/>
      <w:marLeft w:val="0"/>
      <w:marRight w:val="0"/>
      <w:marTop w:val="0"/>
      <w:marBottom w:val="0"/>
      <w:divBdr>
        <w:top w:val="none" w:sz="0" w:space="0" w:color="auto"/>
        <w:left w:val="none" w:sz="0" w:space="0" w:color="auto"/>
        <w:bottom w:val="none" w:sz="0" w:space="0" w:color="auto"/>
        <w:right w:val="none" w:sz="0" w:space="0" w:color="auto"/>
      </w:divBdr>
    </w:div>
    <w:div w:id="808549142">
      <w:bodyDiv w:val="1"/>
      <w:marLeft w:val="0"/>
      <w:marRight w:val="0"/>
      <w:marTop w:val="0"/>
      <w:marBottom w:val="0"/>
      <w:divBdr>
        <w:top w:val="none" w:sz="0" w:space="0" w:color="auto"/>
        <w:left w:val="none" w:sz="0" w:space="0" w:color="auto"/>
        <w:bottom w:val="none" w:sz="0" w:space="0" w:color="auto"/>
        <w:right w:val="none" w:sz="0" w:space="0" w:color="auto"/>
      </w:divBdr>
    </w:div>
    <w:div w:id="1106803882">
      <w:bodyDiv w:val="1"/>
      <w:marLeft w:val="0"/>
      <w:marRight w:val="0"/>
      <w:marTop w:val="0"/>
      <w:marBottom w:val="0"/>
      <w:divBdr>
        <w:top w:val="none" w:sz="0" w:space="0" w:color="auto"/>
        <w:left w:val="none" w:sz="0" w:space="0" w:color="auto"/>
        <w:bottom w:val="none" w:sz="0" w:space="0" w:color="auto"/>
        <w:right w:val="none" w:sz="0" w:space="0" w:color="auto"/>
      </w:divBdr>
    </w:div>
    <w:div w:id="1187334577">
      <w:bodyDiv w:val="1"/>
      <w:marLeft w:val="0"/>
      <w:marRight w:val="0"/>
      <w:marTop w:val="0"/>
      <w:marBottom w:val="0"/>
      <w:divBdr>
        <w:top w:val="none" w:sz="0" w:space="0" w:color="auto"/>
        <w:left w:val="none" w:sz="0" w:space="0" w:color="auto"/>
        <w:bottom w:val="none" w:sz="0" w:space="0" w:color="auto"/>
        <w:right w:val="none" w:sz="0" w:space="0" w:color="auto"/>
      </w:divBdr>
    </w:div>
    <w:div w:id="1196622446">
      <w:bodyDiv w:val="1"/>
      <w:marLeft w:val="0"/>
      <w:marRight w:val="0"/>
      <w:marTop w:val="0"/>
      <w:marBottom w:val="0"/>
      <w:divBdr>
        <w:top w:val="none" w:sz="0" w:space="0" w:color="auto"/>
        <w:left w:val="none" w:sz="0" w:space="0" w:color="auto"/>
        <w:bottom w:val="none" w:sz="0" w:space="0" w:color="auto"/>
        <w:right w:val="none" w:sz="0" w:space="0" w:color="auto"/>
      </w:divBdr>
      <w:divsChild>
        <w:div w:id="67045872">
          <w:marLeft w:val="605"/>
          <w:marRight w:val="0"/>
          <w:marTop w:val="200"/>
          <w:marBottom w:val="40"/>
          <w:divBdr>
            <w:top w:val="none" w:sz="0" w:space="0" w:color="auto"/>
            <w:left w:val="none" w:sz="0" w:space="0" w:color="auto"/>
            <w:bottom w:val="none" w:sz="0" w:space="0" w:color="auto"/>
            <w:right w:val="none" w:sz="0" w:space="0" w:color="auto"/>
          </w:divBdr>
        </w:div>
        <w:div w:id="156112109">
          <w:marLeft w:val="605"/>
          <w:marRight w:val="0"/>
          <w:marTop w:val="200"/>
          <w:marBottom w:val="40"/>
          <w:divBdr>
            <w:top w:val="none" w:sz="0" w:space="0" w:color="auto"/>
            <w:left w:val="none" w:sz="0" w:space="0" w:color="auto"/>
            <w:bottom w:val="none" w:sz="0" w:space="0" w:color="auto"/>
            <w:right w:val="none" w:sz="0" w:space="0" w:color="auto"/>
          </w:divBdr>
        </w:div>
        <w:div w:id="571619573">
          <w:marLeft w:val="605"/>
          <w:marRight w:val="0"/>
          <w:marTop w:val="200"/>
          <w:marBottom w:val="40"/>
          <w:divBdr>
            <w:top w:val="none" w:sz="0" w:space="0" w:color="auto"/>
            <w:left w:val="none" w:sz="0" w:space="0" w:color="auto"/>
            <w:bottom w:val="none" w:sz="0" w:space="0" w:color="auto"/>
            <w:right w:val="none" w:sz="0" w:space="0" w:color="auto"/>
          </w:divBdr>
        </w:div>
        <w:div w:id="371228202">
          <w:marLeft w:val="605"/>
          <w:marRight w:val="0"/>
          <w:marTop w:val="200"/>
          <w:marBottom w:val="40"/>
          <w:divBdr>
            <w:top w:val="none" w:sz="0" w:space="0" w:color="auto"/>
            <w:left w:val="none" w:sz="0" w:space="0" w:color="auto"/>
            <w:bottom w:val="none" w:sz="0" w:space="0" w:color="auto"/>
            <w:right w:val="none" w:sz="0" w:space="0" w:color="auto"/>
          </w:divBdr>
        </w:div>
      </w:divsChild>
    </w:div>
    <w:div w:id="1288707994">
      <w:bodyDiv w:val="1"/>
      <w:marLeft w:val="0"/>
      <w:marRight w:val="0"/>
      <w:marTop w:val="0"/>
      <w:marBottom w:val="0"/>
      <w:divBdr>
        <w:top w:val="none" w:sz="0" w:space="0" w:color="auto"/>
        <w:left w:val="none" w:sz="0" w:space="0" w:color="auto"/>
        <w:bottom w:val="none" w:sz="0" w:space="0" w:color="auto"/>
        <w:right w:val="none" w:sz="0" w:space="0" w:color="auto"/>
      </w:divBdr>
      <w:divsChild>
        <w:div w:id="733508311">
          <w:marLeft w:val="605"/>
          <w:marRight w:val="0"/>
          <w:marTop w:val="200"/>
          <w:marBottom w:val="40"/>
          <w:divBdr>
            <w:top w:val="none" w:sz="0" w:space="0" w:color="auto"/>
            <w:left w:val="none" w:sz="0" w:space="0" w:color="auto"/>
            <w:bottom w:val="none" w:sz="0" w:space="0" w:color="auto"/>
            <w:right w:val="none" w:sz="0" w:space="0" w:color="auto"/>
          </w:divBdr>
        </w:div>
      </w:divsChild>
    </w:div>
    <w:div w:id="1307707489">
      <w:bodyDiv w:val="1"/>
      <w:marLeft w:val="0"/>
      <w:marRight w:val="0"/>
      <w:marTop w:val="0"/>
      <w:marBottom w:val="0"/>
      <w:divBdr>
        <w:top w:val="none" w:sz="0" w:space="0" w:color="auto"/>
        <w:left w:val="none" w:sz="0" w:space="0" w:color="auto"/>
        <w:bottom w:val="none" w:sz="0" w:space="0" w:color="auto"/>
        <w:right w:val="none" w:sz="0" w:space="0" w:color="auto"/>
      </w:divBdr>
      <w:divsChild>
        <w:div w:id="339360200">
          <w:marLeft w:val="0"/>
          <w:marRight w:val="0"/>
          <w:marTop w:val="0"/>
          <w:marBottom w:val="0"/>
          <w:divBdr>
            <w:top w:val="none" w:sz="0" w:space="0" w:color="auto"/>
            <w:left w:val="none" w:sz="0" w:space="0" w:color="auto"/>
            <w:bottom w:val="none" w:sz="0" w:space="0" w:color="auto"/>
            <w:right w:val="none" w:sz="0" w:space="0" w:color="auto"/>
          </w:divBdr>
          <w:divsChild>
            <w:div w:id="611404902">
              <w:marLeft w:val="0"/>
              <w:marRight w:val="0"/>
              <w:marTop w:val="0"/>
              <w:marBottom w:val="0"/>
              <w:divBdr>
                <w:top w:val="none" w:sz="0" w:space="0" w:color="auto"/>
                <w:left w:val="none" w:sz="0" w:space="0" w:color="auto"/>
                <w:bottom w:val="none" w:sz="0" w:space="0" w:color="auto"/>
                <w:right w:val="none" w:sz="0" w:space="0" w:color="auto"/>
              </w:divBdr>
              <w:divsChild>
                <w:div w:id="1534805775">
                  <w:marLeft w:val="0"/>
                  <w:marRight w:val="0"/>
                  <w:marTop w:val="0"/>
                  <w:marBottom w:val="0"/>
                  <w:divBdr>
                    <w:top w:val="none" w:sz="0" w:space="0" w:color="auto"/>
                    <w:left w:val="none" w:sz="0" w:space="0" w:color="auto"/>
                    <w:bottom w:val="none" w:sz="0" w:space="0" w:color="auto"/>
                    <w:right w:val="none" w:sz="0" w:space="0" w:color="auto"/>
                  </w:divBdr>
                  <w:divsChild>
                    <w:div w:id="157994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548258">
      <w:bodyDiv w:val="1"/>
      <w:marLeft w:val="0"/>
      <w:marRight w:val="0"/>
      <w:marTop w:val="0"/>
      <w:marBottom w:val="0"/>
      <w:divBdr>
        <w:top w:val="none" w:sz="0" w:space="0" w:color="auto"/>
        <w:left w:val="none" w:sz="0" w:space="0" w:color="auto"/>
        <w:bottom w:val="none" w:sz="0" w:space="0" w:color="auto"/>
        <w:right w:val="none" w:sz="0" w:space="0" w:color="auto"/>
      </w:divBdr>
    </w:div>
    <w:div w:id="1355881142">
      <w:bodyDiv w:val="1"/>
      <w:marLeft w:val="0"/>
      <w:marRight w:val="0"/>
      <w:marTop w:val="0"/>
      <w:marBottom w:val="0"/>
      <w:divBdr>
        <w:top w:val="none" w:sz="0" w:space="0" w:color="auto"/>
        <w:left w:val="none" w:sz="0" w:space="0" w:color="auto"/>
        <w:bottom w:val="none" w:sz="0" w:space="0" w:color="auto"/>
        <w:right w:val="none" w:sz="0" w:space="0" w:color="auto"/>
      </w:divBdr>
    </w:div>
    <w:div w:id="1361398680">
      <w:bodyDiv w:val="1"/>
      <w:marLeft w:val="0"/>
      <w:marRight w:val="0"/>
      <w:marTop w:val="0"/>
      <w:marBottom w:val="0"/>
      <w:divBdr>
        <w:top w:val="none" w:sz="0" w:space="0" w:color="auto"/>
        <w:left w:val="none" w:sz="0" w:space="0" w:color="auto"/>
        <w:bottom w:val="none" w:sz="0" w:space="0" w:color="auto"/>
        <w:right w:val="none" w:sz="0" w:space="0" w:color="auto"/>
      </w:divBdr>
      <w:divsChild>
        <w:div w:id="1844469582">
          <w:marLeft w:val="605"/>
          <w:marRight w:val="0"/>
          <w:marTop w:val="200"/>
          <w:marBottom w:val="40"/>
          <w:divBdr>
            <w:top w:val="none" w:sz="0" w:space="0" w:color="auto"/>
            <w:left w:val="none" w:sz="0" w:space="0" w:color="auto"/>
            <w:bottom w:val="none" w:sz="0" w:space="0" w:color="auto"/>
            <w:right w:val="none" w:sz="0" w:space="0" w:color="auto"/>
          </w:divBdr>
        </w:div>
        <w:div w:id="1703939832">
          <w:marLeft w:val="605"/>
          <w:marRight w:val="0"/>
          <w:marTop w:val="200"/>
          <w:marBottom w:val="40"/>
          <w:divBdr>
            <w:top w:val="none" w:sz="0" w:space="0" w:color="auto"/>
            <w:left w:val="none" w:sz="0" w:space="0" w:color="auto"/>
            <w:bottom w:val="none" w:sz="0" w:space="0" w:color="auto"/>
            <w:right w:val="none" w:sz="0" w:space="0" w:color="auto"/>
          </w:divBdr>
        </w:div>
      </w:divsChild>
    </w:div>
    <w:div w:id="1404791939">
      <w:bodyDiv w:val="1"/>
      <w:marLeft w:val="0"/>
      <w:marRight w:val="0"/>
      <w:marTop w:val="0"/>
      <w:marBottom w:val="0"/>
      <w:divBdr>
        <w:top w:val="none" w:sz="0" w:space="0" w:color="auto"/>
        <w:left w:val="none" w:sz="0" w:space="0" w:color="auto"/>
        <w:bottom w:val="none" w:sz="0" w:space="0" w:color="auto"/>
        <w:right w:val="none" w:sz="0" w:space="0" w:color="auto"/>
      </w:divBdr>
      <w:divsChild>
        <w:div w:id="1325165732">
          <w:marLeft w:val="605"/>
          <w:marRight w:val="0"/>
          <w:marTop w:val="200"/>
          <w:marBottom w:val="40"/>
          <w:divBdr>
            <w:top w:val="none" w:sz="0" w:space="0" w:color="auto"/>
            <w:left w:val="none" w:sz="0" w:space="0" w:color="auto"/>
            <w:bottom w:val="none" w:sz="0" w:space="0" w:color="auto"/>
            <w:right w:val="none" w:sz="0" w:space="0" w:color="auto"/>
          </w:divBdr>
        </w:div>
        <w:div w:id="1269658771">
          <w:marLeft w:val="605"/>
          <w:marRight w:val="0"/>
          <w:marTop w:val="200"/>
          <w:marBottom w:val="40"/>
          <w:divBdr>
            <w:top w:val="none" w:sz="0" w:space="0" w:color="auto"/>
            <w:left w:val="none" w:sz="0" w:space="0" w:color="auto"/>
            <w:bottom w:val="none" w:sz="0" w:space="0" w:color="auto"/>
            <w:right w:val="none" w:sz="0" w:space="0" w:color="auto"/>
          </w:divBdr>
        </w:div>
      </w:divsChild>
    </w:div>
    <w:div w:id="1516116233">
      <w:bodyDiv w:val="1"/>
      <w:marLeft w:val="0"/>
      <w:marRight w:val="0"/>
      <w:marTop w:val="0"/>
      <w:marBottom w:val="0"/>
      <w:divBdr>
        <w:top w:val="none" w:sz="0" w:space="0" w:color="auto"/>
        <w:left w:val="none" w:sz="0" w:space="0" w:color="auto"/>
        <w:bottom w:val="none" w:sz="0" w:space="0" w:color="auto"/>
        <w:right w:val="none" w:sz="0" w:space="0" w:color="auto"/>
      </w:divBdr>
    </w:div>
    <w:div w:id="1699700426">
      <w:bodyDiv w:val="1"/>
      <w:marLeft w:val="0"/>
      <w:marRight w:val="0"/>
      <w:marTop w:val="0"/>
      <w:marBottom w:val="0"/>
      <w:divBdr>
        <w:top w:val="none" w:sz="0" w:space="0" w:color="auto"/>
        <w:left w:val="none" w:sz="0" w:space="0" w:color="auto"/>
        <w:bottom w:val="none" w:sz="0" w:space="0" w:color="auto"/>
        <w:right w:val="none" w:sz="0" w:space="0" w:color="auto"/>
      </w:divBdr>
    </w:div>
    <w:div w:id="2117403142">
      <w:bodyDiv w:val="1"/>
      <w:marLeft w:val="0"/>
      <w:marRight w:val="0"/>
      <w:marTop w:val="0"/>
      <w:marBottom w:val="0"/>
      <w:divBdr>
        <w:top w:val="none" w:sz="0" w:space="0" w:color="auto"/>
        <w:left w:val="none" w:sz="0" w:space="0" w:color="auto"/>
        <w:bottom w:val="none" w:sz="0" w:space="0" w:color="auto"/>
        <w:right w:val="none" w:sz="0" w:space="0" w:color="auto"/>
      </w:divBdr>
    </w:div>
    <w:div w:id="2136167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scribbr.com/statistics/p-value/"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journals.elsevier.com/sustainability-of-water-quality-and-ecology" TargetMode="External"/><Relationship Id="rId18" Type="http://schemas.openxmlformats.org/officeDocument/2006/relationships/footer" Target="footer1.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hyperlink" Target="https://www.tandfonline.com/action/journalInformation?show=aimsScope&amp;journalCode=twas20&amp;gclid=CjwKCAiA57D_BRAZEiwAZcfCxSkOUdM0bIzVzMkQlptqRZmlsSWokx8UbJ03xBkSI68f6aks5rZJ3xoC1DEQAvD_BwE&amp;"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accountablescience.com/poll-21-percent-of-americans-very-worried-about-drinking-water-quality/?utm_source=Google&amp;utm_medium=cpc&amp;gclid=Cj0KCQiA0MD_BRCTARIsADXoopZUpUvgFJxE1ZFoAeJVwPQbUUEEaNUSTeNO69FDGHCqGQLg5Y8-LtkaAuxBEALw_wcB"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www.hilarispublisher.com/scholarly/water-quality-journals-articles-ppts-list-1815.htm" TargetMode="External"/><Relationship Id="rId10" Type="http://schemas.microsoft.com/office/2018/08/relationships/commentsExtensible" Target="commentsExtensible.xml"/><Relationship Id="rId19" Type="http://schemas.openxmlformats.org/officeDocument/2006/relationships/footer" Target="footer2.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mdpi.com/journal/water/special_issues/water-qualit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5</Pages>
  <Words>632</Words>
  <Characters>3605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Placida Fernando</dc:creator>
  <cp:lastModifiedBy>Raj Hetti</cp:lastModifiedBy>
  <cp:revision>4</cp:revision>
  <cp:lastPrinted>2020-12-31T05:36:00Z</cp:lastPrinted>
  <dcterms:created xsi:type="dcterms:W3CDTF">2021-01-05T23:29:00Z</dcterms:created>
  <dcterms:modified xsi:type="dcterms:W3CDTF">2021-01-05T23:51:00Z</dcterms:modified>
</cp:coreProperties>
</file>